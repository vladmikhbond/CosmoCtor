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53E85" w14:textId="6E413FB5" w:rsidR="00754126" w:rsidDel="00777D1C" w:rsidRDefault="00754126" w:rsidP="006474DE">
      <w:pPr>
        <w:pStyle w:val="2"/>
        <w:rPr>
          <w:del w:id="0" w:author="Volodymyr Bondariev" w:date="2024-09-15T20:08:00Z" w16du:dateUtc="2024-09-15T17:08:00Z"/>
          <w:lang w:val="uk-UA"/>
        </w:rPr>
      </w:pPr>
      <w:del w:id="1" w:author="Volodymyr Bondariev" w:date="2024-09-15T20:08:00Z" w16du:dateUtc="2024-09-15T17:08:00Z">
        <w:r w:rsidDel="00777D1C">
          <w:rPr>
            <w:lang w:val="uk-UA"/>
          </w:rPr>
          <w:delText>Модель</w:delText>
        </w:r>
      </w:del>
    </w:p>
    <w:p w14:paraId="2495EFE9" w14:textId="5F1228E5" w:rsidR="00F574BA" w:rsidDel="00777D1C" w:rsidRDefault="009748C3" w:rsidP="00405DB2">
      <w:pPr>
        <w:rPr>
          <w:del w:id="2" w:author="Volodymyr Bondariev" w:date="2024-09-15T20:08:00Z" w16du:dateUtc="2024-09-15T17:08:00Z"/>
          <w:lang w:val="uk-UA"/>
        </w:rPr>
      </w:pPr>
      <w:del w:id="3" w:author="Volodymyr Bondariev" w:date="2024-09-15T20:08:00Z" w16du:dateUtc="2024-09-15T17:08:00Z">
        <w:r w:rsidDel="00777D1C">
          <w:rPr>
            <w:lang w:val="uk-UA"/>
          </w:rPr>
          <w:delText>Модель імітує поведінку масивних тіл, які рухаються у просторі підкоряючись закону тяжіння Ісака Ньютона. Простір, в якому рухаються тіла, тривимірний</w:delText>
        </w:r>
        <w:r w:rsidR="00F574BA" w:rsidDel="00777D1C">
          <w:rPr>
            <w:lang w:val="uk-UA"/>
          </w:rPr>
          <w:delText>. С</w:delText>
        </w:r>
        <w:r w:rsidDel="00777D1C">
          <w:rPr>
            <w:lang w:val="uk-UA"/>
          </w:rPr>
          <w:delText xml:space="preserve">аме </w:delText>
        </w:r>
        <w:r w:rsidR="00F574BA" w:rsidDel="00777D1C">
          <w:rPr>
            <w:lang w:val="uk-UA"/>
          </w:rPr>
          <w:delText xml:space="preserve">в </w:delText>
        </w:r>
        <w:r w:rsidDel="00777D1C">
          <w:rPr>
            <w:lang w:val="uk-UA"/>
          </w:rPr>
          <w:delText>тривимірн</w:delText>
        </w:r>
        <w:r w:rsidR="00F574BA" w:rsidDel="00777D1C">
          <w:rPr>
            <w:lang w:val="uk-UA"/>
          </w:rPr>
          <w:delText xml:space="preserve">ому просторі </w:delText>
        </w:r>
        <w:r w:rsidDel="00777D1C">
          <w:rPr>
            <w:lang w:val="uk-UA"/>
          </w:rPr>
          <w:delText xml:space="preserve"> напруг</w:delText>
        </w:r>
        <w:r w:rsidR="00F574BA" w:rsidDel="00777D1C">
          <w:rPr>
            <w:lang w:val="uk-UA"/>
          </w:rPr>
          <w:delText>а</w:delText>
        </w:r>
        <w:r w:rsidDel="00777D1C">
          <w:rPr>
            <w:lang w:val="uk-UA"/>
          </w:rPr>
          <w:delText xml:space="preserve"> поля гравітації </w:delText>
        </w:r>
        <w:r w:rsidR="00F574BA" w:rsidRPr="00F574BA" w:rsidDel="00777D1C">
          <w:rPr>
            <w:lang w:val="uk-UA"/>
          </w:rPr>
          <w:delText>зворотно пропорційна</w:delText>
        </w:r>
        <w:r w:rsidDel="00777D1C">
          <w:rPr>
            <w:lang w:val="uk-UA"/>
          </w:rPr>
          <w:delText xml:space="preserve"> квадрату відстані</w:delText>
        </w:r>
        <w:r w:rsidR="00F574BA" w:rsidDel="00777D1C">
          <w:rPr>
            <w:lang w:val="uk-UA"/>
          </w:rPr>
          <w:delText xml:space="preserve"> від точкової маси</w:delText>
        </w:r>
        <w:r w:rsidDel="00777D1C">
          <w:rPr>
            <w:lang w:val="uk-UA"/>
          </w:rPr>
          <w:delText xml:space="preserve">, у двовимірному просторі </w:delText>
        </w:r>
        <w:r w:rsidR="00F574BA" w:rsidDel="00777D1C">
          <w:rPr>
            <w:lang w:val="uk-UA"/>
          </w:rPr>
          <w:delText>залежність напруги і</w:delText>
        </w:r>
        <w:r w:rsidR="006F69F4" w:rsidDel="00777D1C">
          <w:rPr>
            <w:lang w:val="uk-UA"/>
          </w:rPr>
          <w:delText>,</w:delText>
        </w:r>
        <w:r w:rsidR="00F574BA" w:rsidDel="00777D1C">
          <w:rPr>
            <w:lang w:val="uk-UA"/>
          </w:rPr>
          <w:delText xml:space="preserve"> відповідно</w:delText>
        </w:r>
        <w:r w:rsidR="006F69F4" w:rsidDel="00777D1C">
          <w:rPr>
            <w:lang w:val="uk-UA"/>
          </w:rPr>
          <w:delText>,</w:delText>
        </w:r>
        <w:r w:rsidR="00F574BA" w:rsidDel="00777D1C">
          <w:rPr>
            <w:lang w:val="uk-UA"/>
          </w:rPr>
          <w:delText xml:space="preserve"> закон тяжіння мали б інший вигляд. </w:delText>
        </w:r>
        <w:r w:rsidR="00405DB2" w:rsidDel="00777D1C">
          <w:rPr>
            <w:lang w:val="uk-UA"/>
          </w:rPr>
          <w:delText xml:space="preserve"> </w:delText>
        </w:r>
        <w:r w:rsidR="00F574BA" w:rsidDel="00777D1C">
          <w:rPr>
            <w:lang w:val="uk-UA"/>
          </w:rPr>
          <w:delText xml:space="preserve">Але модельні сценарії </w:delText>
        </w:r>
        <w:r w:rsidR="00405DB2" w:rsidDel="00777D1C">
          <w:rPr>
            <w:lang w:val="uk-UA"/>
          </w:rPr>
          <w:delText>побудовані так</w:delText>
        </w:r>
        <w:r w:rsidR="00F574BA" w:rsidDel="00777D1C">
          <w:rPr>
            <w:lang w:val="uk-UA"/>
          </w:rPr>
          <w:delText>, що всі вектори положення і вектори швидкості рухомих тіл розташовані в одній площині</w:delText>
        </w:r>
        <w:r w:rsidR="006F69F4" w:rsidDel="00777D1C">
          <w:rPr>
            <w:lang w:val="uk-UA"/>
          </w:rPr>
          <w:delText>, т</w:delText>
        </w:r>
        <w:r w:rsidR="00F574BA" w:rsidDel="00777D1C">
          <w:rPr>
            <w:lang w:val="uk-UA"/>
          </w:rPr>
          <w:delText xml:space="preserve">ому стан моделі природно відображується на </w:delText>
        </w:r>
        <w:r w:rsidR="00405DB2" w:rsidDel="00777D1C">
          <w:rPr>
            <w:lang w:val="uk-UA"/>
          </w:rPr>
          <w:delText>площині екрану.</w:delText>
        </w:r>
        <w:r w:rsidR="00F574BA" w:rsidDel="00777D1C">
          <w:rPr>
            <w:lang w:val="uk-UA"/>
          </w:rPr>
          <w:delText xml:space="preserve"> </w:delText>
        </w:r>
      </w:del>
    </w:p>
    <w:p w14:paraId="1CF17DCB" w14:textId="37C07028" w:rsidR="006F69F4" w:rsidRPr="00147A95" w:rsidDel="00777D1C" w:rsidRDefault="006F69F4" w:rsidP="00405DB2">
      <w:pPr>
        <w:rPr>
          <w:del w:id="4" w:author="Volodymyr Bondariev" w:date="2024-09-15T20:08:00Z" w16du:dateUtc="2024-09-15T17:08:00Z"/>
          <w:lang w:val="uk-UA"/>
        </w:rPr>
      </w:pPr>
      <w:del w:id="5" w:author="Volodymyr Bondariev" w:date="2024-09-15T20:08:00Z" w16du:dateUtc="2024-09-15T17:08:00Z">
        <w:r w:rsidDel="00777D1C">
          <w:rPr>
            <w:lang w:val="uk-UA"/>
          </w:rPr>
          <w:delText xml:space="preserve">В кожному модельному сценарії чисельно вирішується задача </w:delText>
        </w:r>
        <w:r w:rsidDel="00777D1C">
          <w:delText>n</w:delText>
        </w:r>
        <w:r w:rsidRPr="006F69F4" w:rsidDel="00777D1C">
          <w:rPr>
            <w:lang w:val="uk-UA"/>
          </w:rPr>
          <w:delText xml:space="preserve"> </w:delText>
        </w:r>
        <w:r w:rsidDel="00777D1C">
          <w:rPr>
            <w:lang w:val="uk-UA"/>
          </w:rPr>
          <w:delText xml:space="preserve">тіл. Одночасно з побудовою траєкторій тіл стан моделі відображується на екрані, що створює ілюзію руху тіл. </w:delText>
        </w:r>
      </w:del>
    </w:p>
    <w:p w14:paraId="12A94B0C" w14:textId="058FA51E" w:rsidR="006F69F4" w:rsidDel="00777D1C" w:rsidRDefault="006F69F4" w:rsidP="00405DB2">
      <w:pPr>
        <w:rPr>
          <w:del w:id="6" w:author="Volodymyr Bondariev" w:date="2024-09-15T20:08:00Z" w16du:dateUtc="2024-09-15T17:08:00Z"/>
          <w:lang w:val="uk-UA"/>
        </w:rPr>
      </w:pPr>
      <w:del w:id="7" w:author="Volodymyr Bondariev" w:date="2024-09-15T20:08:00Z" w16du:dateUtc="2024-09-15T17:08:00Z">
        <w:r w:rsidDel="00777D1C">
          <w:rPr>
            <w:lang w:val="uk-UA"/>
          </w:rPr>
          <w:delText xml:space="preserve">Модельний час, на відміну від природного, дискретний. </w:delText>
        </w:r>
        <w:r w:rsidR="00147A95" w:rsidDel="00777D1C">
          <w:rPr>
            <w:lang w:val="uk-UA"/>
          </w:rPr>
          <w:delText>При виконанні обчислень о</w:delText>
        </w:r>
        <w:r w:rsidDel="00777D1C">
          <w:rPr>
            <w:lang w:val="uk-UA"/>
          </w:rPr>
          <w:delText xml:space="preserve">диницею виміру часу </w:delText>
        </w:r>
        <w:r w:rsidR="00147A95" w:rsidDel="00777D1C">
          <w:rPr>
            <w:lang w:val="uk-UA"/>
          </w:rPr>
          <w:delText>вважається</w:delText>
        </w:r>
        <w:r w:rsidDel="00777D1C">
          <w:rPr>
            <w:lang w:val="uk-UA"/>
          </w:rPr>
          <w:delText xml:space="preserve"> один такт, одиницею виміру простору – один піксель, одиниця виміру маси обрана такою, щоб стала тяжіння в законі Ньютона дорівнювала 1.</w:delText>
        </w:r>
        <w:r w:rsidR="0074741F" w:rsidDel="00777D1C">
          <w:rPr>
            <w:lang w:val="uk-UA"/>
          </w:rPr>
          <w:delText xml:space="preserve"> </w:delText>
        </w:r>
        <w:r w:rsidR="00147A95" w:rsidDel="00777D1C">
          <w:rPr>
            <w:lang w:val="uk-UA"/>
          </w:rPr>
          <w:delText xml:space="preserve">При відображенні моделі одиницям виміру </w:delText>
        </w:r>
        <w:r w:rsidR="0074741F" w:rsidDel="00777D1C">
          <w:rPr>
            <w:lang w:val="uk-UA"/>
          </w:rPr>
          <w:delText xml:space="preserve">можна дати </w:delText>
        </w:r>
        <w:r w:rsidR="00147A95" w:rsidDel="00777D1C">
          <w:rPr>
            <w:lang w:val="uk-UA"/>
          </w:rPr>
          <w:delText>і</w:delText>
        </w:r>
        <w:r w:rsidR="0074741F" w:rsidDel="00777D1C">
          <w:rPr>
            <w:lang w:val="uk-UA"/>
          </w:rPr>
          <w:delText xml:space="preserve">нші назви, наприклад, </w:delText>
        </w:r>
        <w:r w:rsidR="002A5A98" w:rsidDel="00777D1C">
          <w:rPr>
            <w:lang w:val="uk-UA"/>
          </w:rPr>
          <w:delText>один такт часу це один день, один</w:delText>
        </w:r>
        <w:r w:rsidR="0074741F" w:rsidDel="00777D1C">
          <w:rPr>
            <w:lang w:val="uk-UA"/>
          </w:rPr>
          <w:delText xml:space="preserve"> піксель </w:delText>
        </w:r>
        <w:r w:rsidR="002A5A98" w:rsidDel="00777D1C">
          <w:rPr>
            <w:lang w:val="uk-UA"/>
          </w:rPr>
          <w:delText>це</w:delText>
        </w:r>
        <w:r w:rsidR="0074741F" w:rsidDel="00777D1C">
          <w:rPr>
            <w:lang w:val="uk-UA"/>
          </w:rPr>
          <w:delText xml:space="preserve"> мільйон кілометрів, одиниця маси – маса Землі</w:delText>
        </w:r>
        <w:r w:rsidR="002A5A98" w:rsidDel="00777D1C">
          <w:rPr>
            <w:lang w:val="uk-UA"/>
          </w:rPr>
          <w:delText>. Інший підхід полягає в тому, щоб не надавати одиницям ніяких назв при їх відображенні, саме його і було обрано.</w:delText>
        </w:r>
      </w:del>
    </w:p>
    <w:p w14:paraId="434C89DD" w14:textId="40D84A58" w:rsidR="00405DB2" w:rsidDel="00777D1C" w:rsidRDefault="001C08E4" w:rsidP="00CC569A">
      <w:pPr>
        <w:rPr>
          <w:del w:id="8" w:author="Volodymyr Bondariev" w:date="2024-09-15T20:08:00Z" w16du:dateUtc="2024-09-15T17:08:00Z"/>
          <w:lang w:val="uk-UA"/>
        </w:rPr>
      </w:pPr>
      <w:del w:id="9" w:author="Volodymyr Bondariev" w:date="2024-09-15T20:08:00Z" w16du:dateUtc="2024-09-15T17:08:00Z">
        <w:r w:rsidDel="00777D1C">
          <w:rPr>
            <w:lang w:val="uk-UA"/>
          </w:rPr>
          <w:delText xml:space="preserve">Чисельне вирішення диференційних рівнянь потребує, щоб за один такт дискретного часу ніякі параметри моделі </w:delText>
        </w:r>
        <w:r w:rsidRPr="001C08E4" w:rsidDel="00777D1C">
          <w:rPr>
            <w:lang w:val="uk-UA"/>
          </w:rPr>
          <w:delText>не зазнавали</w:delText>
        </w:r>
        <w:r w:rsidDel="00777D1C">
          <w:rPr>
            <w:lang w:val="uk-UA"/>
          </w:rPr>
          <w:delText xml:space="preserve"> значних змін. На практиці це виглядає як обмеження напруженості поля тяжіння</w:delText>
        </w:r>
        <w:r w:rsidR="00B93434" w:rsidDel="00777D1C">
          <w:rPr>
            <w:lang w:val="uk-UA"/>
          </w:rPr>
          <w:delText xml:space="preserve">, бо прискорення </w:delText>
        </w:r>
        <w:r w:rsidR="00CC569A" w:rsidDel="00777D1C">
          <w:rPr>
            <w:lang w:val="uk-UA"/>
          </w:rPr>
          <w:delText xml:space="preserve">тіла в полі тяжіння </w:delText>
        </w:r>
        <w:r w:rsidR="00B93434" w:rsidDel="00777D1C">
          <w:rPr>
            <w:lang w:val="uk-UA"/>
          </w:rPr>
          <w:delText>це власне і є напруженість, швидкості це суми прискорень, а відстані, які тіла долають за одиницю дискретного часу</w:delText>
        </w:r>
        <w:r w:rsidR="00B93434" w:rsidRPr="00B93434" w:rsidDel="00777D1C">
          <w:rPr>
            <w:lang w:val="uk-UA"/>
          </w:rPr>
          <w:delText xml:space="preserve">, </w:delText>
        </w:r>
        <w:r w:rsidR="00B93434" w:rsidDel="00777D1C">
          <w:rPr>
            <w:lang w:val="uk-UA"/>
          </w:rPr>
          <w:delText xml:space="preserve">кількісно дорівнюють швидкостям. Якщо ці відстані будуть </w:delText>
        </w:r>
        <w:r w:rsidR="002C635B" w:rsidDel="00777D1C">
          <w:rPr>
            <w:lang w:val="uk-UA"/>
          </w:rPr>
          <w:delText>великими</w:delText>
        </w:r>
        <w:r w:rsidR="00CC569A" w:rsidDel="00777D1C">
          <w:rPr>
            <w:lang w:val="uk-UA"/>
          </w:rPr>
          <w:delText xml:space="preserve"> орбіти планет не будуть гладкими. Якщо прискорення велик</w:delText>
        </w:r>
        <w:r w:rsidR="00147A95" w:rsidDel="00777D1C">
          <w:rPr>
            <w:lang w:val="uk-UA"/>
          </w:rPr>
          <w:delText>і</w:delText>
        </w:r>
        <w:r w:rsidR="00CC569A" w:rsidDel="00777D1C">
          <w:rPr>
            <w:lang w:val="uk-UA"/>
          </w:rPr>
          <w:delText xml:space="preserve">, то чисельне інтегрування </w:delText>
        </w:r>
        <w:r w:rsidR="00147A95" w:rsidDel="00777D1C">
          <w:rPr>
            <w:lang w:val="uk-UA"/>
          </w:rPr>
          <w:delText>стає</w:delText>
        </w:r>
        <w:r w:rsidR="00CC569A" w:rsidDel="00777D1C">
          <w:rPr>
            <w:lang w:val="uk-UA"/>
          </w:rPr>
          <w:delText xml:space="preserve"> неточним і поведінка систем</w:delText>
        </w:r>
        <w:r w:rsidR="00147A95" w:rsidDel="00777D1C">
          <w:rPr>
            <w:lang w:val="uk-UA"/>
          </w:rPr>
          <w:delText xml:space="preserve">и </w:delText>
        </w:r>
        <w:r w:rsidR="00CC569A" w:rsidDel="00777D1C">
          <w:rPr>
            <w:lang w:val="uk-UA"/>
          </w:rPr>
          <w:delText>не підкоря</w:delText>
        </w:r>
        <w:r w:rsidR="00147A95" w:rsidDel="00777D1C">
          <w:rPr>
            <w:lang w:val="uk-UA"/>
          </w:rPr>
          <w:delText>ється</w:delText>
        </w:r>
        <w:r w:rsidR="00CC569A" w:rsidDel="00777D1C">
          <w:rPr>
            <w:lang w:val="uk-UA"/>
          </w:rPr>
          <w:delText xml:space="preserve"> законам механіки.</w:delText>
        </w:r>
      </w:del>
    </w:p>
    <w:p w14:paraId="5D108373" w14:textId="44A8F2ED" w:rsidR="00405DB2" w:rsidRPr="00754126" w:rsidDel="00777D1C" w:rsidRDefault="00405DB2" w:rsidP="00405DB2">
      <w:pPr>
        <w:rPr>
          <w:del w:id="10" w:author="Volodymyr Bondariev" w:date="2024-09-15T20:08:00Z" w16du:dateUtc="2024-09-15T17:08:00Z"/>
          <w:lang w:val="uk-UA"/>
        </w:rPr>
      </w:pPr>
    </w:p>
    <w:p w14:paraId="4441631C" w14:textId="5B1FD103" w:rsidR="00DD384D" w:rsidDel="00777D1C" w:rsidRDefault="00DD384D" w:rsidP="006474DE">
      <w:pPr>
        <w:pStyle w:val="2"/>
        <w:rPr>
          <w:del w:id="11" w:author="Volodymyr Bondariev" w:date="2024-09-15T20:08:00Z" w16du:dateUtc="2024-09-15T17:08:00Z"/>
          <w:lang w:val="uk-UA"/>
        </w:rPr>
      </w:pPr>
      <w:del w:id="12" w:author="Volodymyr Bondariev" w:date="2024-09-15T20:08:00Z" w16du:dateUtc="2024-09-15T17:08:00Z">
        <w:r w:rsidDel="00777D1C">
          <w:rPr>
            <w:lang w:val="uk-UA"/>
          </w:rPr>
          <w:delText>Планети</w:delText>
        </w:r>
      </w:del>
    </w:p>
    <w:p w14:paraId="2344BF9C" w14:textId="7093F0A6" w:rsidR="00C8288D" w:rsidDel="00777D1C" w:rsidRDefault="00E3721F" w:rsidP="00DD384D">
      <w:pPr>
        <w:rPr>
          <w:del w:id="13" w:author="Volodymyr Bondariev" w:date="2024-09-15T20:08:00Z" w16du:dateUtc="2024-09-15T17:08:00Z"/>
          <w:lang w:val="uk-UA"/>
        </w:rPr>
      </w:pPr>
      <w:del w:id="14" w:author="Volodymyr Bondariev" w:date="2024-09-15T20:08:00Z" w16du:dateUtc="2024-09-15T17:08:00Z">
        <w:r w:rsidDel="00777D1C">
          <w:rPr>
            <w:lang w:val="uk-UA"/>
          </w:rPr>
          <w:delText xml:space="preserve">Планета – основний </w:delText>
        </w:r>
        <w:r w:rsidR="009748C3" w:rsidDel="00777D1C">
          <w:rPr>
            <w:lang w:val="uk-UA"/>
          </w:rPr>
          <w:delText xml:space="preserve">елемент </w:delText>
        </w:r>
        <w:r w:rsidDel="00777D1C">
          <w:rPr>
            <w:lang w:val="uk-UA"/>
          </w:rPr>
          <w:delText>модел</w:delText>
        </w:r>
        <w:r w:rsidR="009748C3" w:rsidDel="00777D1C">
          <w:rPr>
            <w:lang w:val="uk-UA"/>
          </w:rPr>
          <w:delText>і</w:delText>
        </w:r>
        <w:r w:rsidDel="00777D1C">
          <w:rPr>
            <w:lang w:val="uk-UA"/>
          </w:rPr>
          <w:delText xml:space="preserve">. </w:delText>
        </w:r>
        <w:r w:rsidR="00C8288D" w:rsidDel="00777D1C">
          <w:rPr>
            <w:lang w:val="uk-UA"/>
          </w:rPr>
          <w:delText>Він уособлює не тільки власне планети, а і зірки, астероїди, комети і навіть ракети, які є об’єктами, похідними від планети.</w:delText>
        </w:r>
      </w:del>
    </w:p>
    <w:p w14:paraId="65A4F7A4" w14:textId="793630A7" w:rsidR="00DD384D" w:rsidDel="00777D1C" w:rsidRDefault="00E3721F" w:rsidP="00DD384D">
      <w:pPr>
        <w:rPr>
          <w:del w:id="15" w:author="Volodymyr Bondariev" w:date="2024-09-15T20:08:00Z" w16du:dateUtc="2024-09-15T17:08:00Z"/>
          <w:lang w:val="uk-UA"/>
        </w:rPr>
      </w:pPr>
      <w:del w:id="16" w:author="Volodymyr Bondariev" w:date="2024-09-15T20:08:00Z" w16du:dateUtc="2024-09-15T17:08:00Z">
        <w:r w:rsidDel="00777D1C">
          <w:rPr>
            <w:lang w:val="uk-UA"/>
          </w:rPr>
          <w:delText>Основні властивості планети це</w:delText>
        </w:r>
        <w:r w:rsidRPr="00E3721F" w:rsidDel="00777D1C">
          <w:rPr>
            <w:lang w:val="uk-UA"/>
          </w:rPr>
          <w:delText xml:space="preserve"> </w:delText>
        </w:r>
        <w:r w:rsidDel="00777D1C">
          <w:rPr>
            <w:lang w:val="uk-UA"/>
          </w:rPr>
          <w:delText xml:space="preserve">маса, розмір, </w:delText>
        </w:r>
        <w:r w:rsidR="00C8288D" w:rsidDel="00777D1C">
          <w:rPr>
            <w:lang w:val="uk-UA"/>
          </w:rPr>
          <w:delText>положення</w:delText>
        </w:r>
        <w:r w:rsidDel="00777D1C">
          <w:rPr>
            <w:lang w:val="uk-UA"/>
          </w:rPr>
          <w:delText xml:space="preserve"> і швидкість. З двовимірності модельного простору витікає що </w:delText>
        </w:r>
        <w:r w:rsidR="00C8288D" w:rsidDel="00777D1C">
          <w:rPr>
            <w:lang w:val="uk-UA"/>
          </w:rPr>
          <w:delText>положення</w:delText>
        </w:r>
        <w:r w:rsidDel="00777D1C">
          <w:rPr>
            <w:lang w:val="uk-UA"/>
          </w:rPr>
          <w:delText xml:space="preserve"> і швидкість задаються </w:delText>
        </w:r>
        <w:r w:rsidR="00C8288D" w:rsidDel="00777D1C">
          <w:rPr>
            <w:lang w:val="uk-UA"/>
          </w:rPr>
          <w:delText xml:space="preserve">двома </w:delText>
        </w:r>
        <w:r w:rsidDel="00777D1C">
          <w:rPr>
            <w:lang w:val="uk-UA"/>
          </w:rPr>
          <w:delText xml:space="preserve">компонентами. Планета має форму кола, тому розмір планети задається радіусом кола. Для </w:delText>
        </w:r>
        <w:r w:rsidR="00C57336" w:rsidDel="00777D1C">
          <w:rPr>
            <w:lang w:val="uk-UA"/>
          </w:rPr>
          <w:delText xml:space="preserve">ідентифікації планета </w:delText>
        </w:r>
        <w:r w:rsidR="00224071" w:rsidDel="00777D1C">
          <w:rPr>
            <w:lang w:val="uk-UA"/>
          </w:rPr>
          <w:delText>слугує її</w:delText>
        </w:r>
        <w:r w:rsidR="00C57336" w:rsidDel="00777D1C">
          <w:rPr>
            <w:lang w:val="uk-UA"/>
          </w:rPr>
          <w:delText xml:space="preserve">  унікальне ім’я. Для відображення планети </w:delText>
        </w:r>
        <w:r w:rsidR="00224071" w:rsidDel="00777D1C">
          <w:rPr>
            <w:lang w:val="uk-UA"/>
          </w:rPr>
          <w:delText>є</w:delText>
        </w:r>
        <w:r w:rsidR="00C57336" w:rsidDel="00777D1C">
          <w:rPr>
            <w:lang w:val="uk-UA"/>
          </w:rPr>
          <w:delText xml:space="preserve"> додаткові властивості </w:delText>
        </w:r>
        <w:r w:rsidR="00224071" w:rsidDel="00777D1C">
          <w:rPr>
            <w:lang w:val="uk-UA"/>
          </w:rPr>
          <w:delText xml:space="preserve">- </w:delText>
        </w:r>
        <w:r w:rsidR="00C57336" w:rsidDel="00777D1C">
          <w:rPr>
            <w:lang w:val="uk-UA"/>
          </w:rPr>
          <w:delText>колір і траєкторія</w:delText>
        </w:r>
        <w:r w:rsidR="00224071" w:rsidDel="00777D1C">
          <w:rPr>
            <w:lang w:val="uk-UA"/>
          </w:rPr>
          <w:delText>.  Траєкторія зберігається як</w:delText>
        </w:r>
        <w:r w:rsidR="00C57336" w:rsidDel="00777D1C">
          <w:rPr>
            <w:lang w:val="uk-UA"/>
          </w:rPr>
          <w:delText xml:space="preserve"> колекція точок простору</w:delText>
        </w:r>
        <w:r w:rsidR="00224071" w:rsidDel="00777D1C">
          <w:rPr>
            <w:lang w:val="uk-UA"/>
          </w:rPr>
          <w:delText>,</w:delText>
        </w:r>
        <w:r w:rsidR="00C57336" w:rsidDel="00777D1C">
          <w:rPr>
            <w:lang w:val="uk-UA"/>
          </w:rPr>
          <w:delText xml:space="preserve"> в яких планета побувала в минулому.</w:delText>
        </w:r>
      </w:del>
    </w:p>
    <w:p w14:paraId="37C5B879" w14:textId="685D8D25" w:rsidR="001B2F1E" w:rsidDel="00777D1C" w:rsidRDefault="00C57336" w:rsidP="00DD384D">
      <w:pPr>
        <w:rPr>
          <w:del w:id="17" w:author="Volodymyr Bondariev" w:date="2024-09-15T20:08:00Z" w16du:dateUtc="2024-09-15T17:08:00Z"/>
          <w:lang w:val="uk-UA"/>
        </w:rPr>
      </w:pPr>
      <w:del w:id="18" w:author="Volodymyr Bondariev" w:date="2024-09-15T20:08:00Z" w16du:dateUtc="2024-09-15T17:08:00Z">
        <w:r w:rsidDel="00777D1C">
          <w:rPr>
            <w:lang w:val="uk-UA"/>
          </w:rPr>
          <w:delText xml:space="preserve">Планети взаємодіють між собою через силу тяжіння, яка визначається </w:delText>
        </w:r>
        <w:r w:rsidR="0001501D" w:rsidDel="00777D1C">
          <w:rPr>
            <w:lang w:val="uk-UA"/>
          </w:rPr>
          <w:delText xml:space="preserve">за </w:delText>
        </w:r>
        <w:r w:rsidDel="00777D1C">
          <w:rPr>
            <w:lang w:val="uk-UA"/>
          </w:rPr>
          <w:delText>законом Ньютона</w:delText>
        </w:r>
        <w:r w:rsidR="00C8288D" w:rsidDel="00777D1C">
          <w:rPr>
            <w:lang w:val="uk-UA"/>
          </w:rPr>
          <w:delText xml:space="preserve">. </w:delText>
        </w:r>
        <w:r w:rsidR="0004498E" w:rsidDel="00777D1C">
          <w:rPr>
            <w:lang w:val="uk-UA"/>
          </w:rPr>
          <w:delText xml:space="preserve">На </w:delText>
        </w:r>
        <w:r w:rsidR="00C8288D" w:rsidDel="00777D1C">
          <w:rPr>
            <w:lang w:val="uk-UA"/>
          </w:rPr>
          <w:delText>малих відстанях від центру напруженість поля тяжіння планети стає надто великою і</w:delText>
        </w:r>
        <w:r w:rsidR="00224071" w:rsidDel="00777D1C">
          <w:rPr>
            <w:lang w:val="uk-UA"/>
          </w:rPr>
          <w:delText xml:space="preserve">, якщо </w:delText>
        </w:r>
        <w:r w:rsidR="0001501D" w:rsidDel="00777D1C">
          <w:rPr>
            <w:lang w:val="uk-UA"/>
          </w:rPr>
          <w:delText>інші тіла наближаються до центру планети на таку або меншу відстань,</w:delText>
        </w:r>
        <w:r w:rsidR="00C8288D" w:rsidDel="00777D1C">
          <w:rPr>
            <w:lang w:val="uk-UA"/>
          </w:rPr>
          <w:delText xml:space="preserve"> обчислю</w:delText>
        </w:r>
        <w:r w:rsidR="005B0117" w:rsidDel="00777D1C">
          <w:rPr>
            <w:lang w:val="uk-UA"/>
          </w:rPr>
          <w:delText>в</w:delText>
        </w:r>
        <w:r w:rsidR="00C8288D" w:rsidDel="00777D1C">
          <w:rPr>
            <w:lang w:val="uk-UA"/>
          </w:rPr>
          <w:delText xml:space="preserve">альна </w:delText>
        </w:r>
        <w:r w:rsidR="005B0117" w:rsidDel="00777D1C">
          <w:rPr>
            <w:lang w:val="uk-UA"/>
          </w:rPr>
          <w:delText>схема працю</w:delText>
        </w:r>
        <w:r w:rsidR="0001501D" w:rsidDel="00777D1C">
          <w:rPr>
            <w:lang w:val="uk-UA"/>
          </w:rPr>
          <w:delText>є не</w:delText>
        </w:r>
        <w:r w:rsidR="005B0117" w:rsidDel="00777D1C">
          <w:rPr>
            <w:lang w:val="uk-UA"/>
          </w:rPr>
          <w:delText xml:space="preserve"> коректно.</w:delText>
        </w:r>
        <w:r w:rsidR="00C8288D" w:rsidDel="00777D1C">
          <w:rPr>
            <w:lang w:val="uk-UA"/>
          </w:rPr>
          <w:delText xml:space="preserve"> </w:delText>
        </w:r>
      </w:del>
    </w:p>
    <w:p w14:paraId="44CED062" w14:textId="57A26132" w:rsidR="00A513FF" w:rsidDel="00777D1C" w:rsidRDefault="00A513FF" w:rsidP="00A513FF">
      <w:pPr>
        <w:rPr>
          <w:del w:id="19" w:author="Volodymyr Bondariev" w:date="2024-09-15T20:08:00Z" w16du:dateUtc="2024-09-15T17:08:00Z"/>
          <w:rFonts w:eastAsiaTheme="minorEastAsia"/>
          <w:lang w:val="uk-UA"/>
        </w:rPr>
      </w:pPr>
      <w:del w:id="20" w:author="Volodymyr Bondariev" w:date="2024-09-15T20:08:00Z" w16du:dateUtc="2024-09-15T17:08:00Z">
        <w:r w:rsidDel="00777D1C">
          <w:rPr>
            <w:rFonts w:eastAsiaTheme="minorEastAsia"/>
            <w:lang w:val="uk-UA"/>
          </w:rPr>
          <w:delText>К</w:delText>
        </w:r>
        <w:r w:rsidR="001B2F1E" w:rsidDel="00777D1C">
          <w:rPr>
            <w:rFonts w:eastAsiaTheme="minorEastAsia"/>
            <w:lang w:val="uk-UA"/>
          </w:rPr>
          <w:delText xml:space="preserve">ритичну відстань можна </w:delText>
        </w:r>
        <w:r w:rsidDel="00777D1C">
          <w:rPr>
            <w:rFonts w:eastAsiaTheme="minorEastAsia"/>
            <w:lang w:val="uk-UA"/>
          </w:rPr>
          <w:delText>визначити з формули для напруженості</w:delText>
        </w:r>
        <w:r w:rsidRPr="00A513FF" w:rsidDel="00777D1C">
          <w:rPr>
            <w:rFonts w:eastAsiaTheme="minorEastAsia"/>
            <w:lang w:val="uk-UA"/>
          </w:rPr>
          <w:delText xml:space="preserve">  </w:delText>
        </w:r>
      </w:del>
      <m:oMath>
        <m:r>
          <w:del w:id="21" w:author="Volodymyr Bondariev" w:date="2024-09-15T20:08:00Z" w16du:dateUtc="2024-09-15T17:08:00Z">
            <w:rPr>
              <w:rFonts w:ascii="Cambria Math" w:hAnsi="Cambria Math"/>
            </w:rPr>
            <m:t>E</m:t>
          </w:del>
        </m:r>
        <m:r>
          <w:del w:id="22" w:author="Volodymyr Bondariev" w:date="2024-09-15T20:08:00Z" w16du:dateUtc="2024-09-15T17:08:00Z">
            <w:rPr>
              <w:rFonts w:ascii="Cambria Math" w:hAnsi="Cambria Math"/>
              <w:lang w:val="uk-UA"/>
            </w:rPr>
            <m:t xml:space="preserve">= </m:t>
          </w:del>
        </m:r>
        <m:f>
          <m:fPr>
            <m:type m:val="lin"/>
            <m:ctrlPr>
              <w:del w:id="23" w:author="Volodymyr Bondariev" w:date="2024-09-15T20:08:00Z" w16du:dateUtc="2024-09-15T17:08:00Z">
                <w:rPr>
                  <w:rFonts w:ascii="Cambria Math" w:hAnsi="Cambria Math"/>
                  <w:i/>
                  <w:lang w:val="uk-UA"/>
                </w:rPr>
              </w:del>
            </m:ctrlPr>
          </m:fPr>
          <m:num>
            <m:r>
              <w:del w:id="24" w:author="Volodymyr Bondariev" w:date="2024-09-15T20:08:00Z" w16du:dateUtc="2024-09-15T17:08:00Z">
                <w:rPr>
                  <w:rFonts w:ascii="Cambria Math" w:hAnsi="Cambria Math"/>
                  <w:lang w:val="uk-UA"/>
                </w:rPr>
                <m:t>G</m:t>
              </w:del>
            </m:r>
            <m:r>
              <w:del w:id="25" w:author="Volodymyr Bondariev" w:date="2024-09-15T20:08:00Z" w16du:dateUtc="2024-09-15T17:08:00Z">
                <w:rPr>
                  <w:rFonts w:ascii="Cambria Math" w:hAnsi="Cambria Math"/>
                </w:rPr>
                <m:t>m</m:t>
              </w:del>
            </m:r>
          </m:num>
          <m:den>
            <m:sSup>
              <m:sSupPr>
                <m:ctrlPr>
                  <w:del w:id="26" w:author="Volodymyr Bondariev" w:date="2024-09-15T20:08:00Z" w16du:dateUtc="2024-09-15T17:08:00Z">
                    <w:rPr>
                      <w:rFonts w:ascii="Cambria Math" w:hAnsi="Cambria Math"/>
                      <w:i/>
                      <w:lang w:val="uk-UA"/>
                    </w:rPr>
                  </w:del>
                </m:ctrlPr>
              </m:sSupPr>
              <m:e>
                <m:r>
                  <w:del w:id="27" w:author="Volodymyr Bondariev" w:date="2024-09-15T20:08:00Z" w16du:dateUtc="2024-09-15T17:08:00Z">
                    <w:rPr>
                      <w:rFonts w:ascii="Cambria Math" w:hAnsi="Cambria Math"/>
                      <w:lang w:val="uk-UA"/>
                    </w:rPr>
                    <m:t>r</m:t>
                  </w:del>
                </m:r>
              </m:e>
              <m:sup>
                <m:r>
                  <w:del w:id="28" w:author="Volodymyr Bondariev" w:date="2024-09-15T20:08:00Z" w16du:dateUtc="2024-09-15T17:08:00Z">
                    <w:rPr>
                      <w:rFonts w:ascii="Cambria Math" w:hAnsi="Cambria Math"/>
                      <w:lang w:val="uk-UA"/>
                    </w:rPr>
                    <m:t>2</m:t>
                  </w:del>
                </m:r>
              </m:sup>
            </m:sSup>
          </m:den>
        </m:f>
      </m:oMath>
      <w:del w:id="29" w:author="Volodymyr Bondariev" w:date="2024-09-15T20:08:00Z" w16du:dateUtc="2024-09-15T17:08:00Z">
        <w:r w:rsidR="005669CE" w:rsidDel="00777D1C">
          <w:rPr>
            <w:rFonts w:eastAsiaTheme="minorEastAsia"/>
            <w:lang w:val="uk-UA"/>
          </w:rPr>
          <w:delText>.</w:delText>
        </w:r>
      </w:del>
    </w:p>
    <w:p w14:paraId="53A02FFC" w14:textId="0DF9F7D6" w:rsidR="001B2F1E" w:rsidRPr="005669CE" w:rsidDel="00777D1C" w:rsidRDefault="00000000" w:rsidP="005669CE">
      <w:pPr>
        <w:rPr>
          <w:del w:id="30" w:author="Volodymyr Bondariev" w:date="2024-09-15T20:08:00Z" w16du:dateUtc="2024-09-15T17:08:00Z"/>
          <w:rFonts w:eastAsiaTheme="minorEastAsia"/>
          <w:lang w:val="uk-UA"/>
        </w:rPr>
      </w:pPr>
      <m:oMathPara>
        <m:oMath>
          <m:sSub>
            <m:sSubPr>
              <m:ctrlPr>
                <w:del w:id="31" w:author="Volodymyr Bondariev" w:date="2024-09-15T20:08:00Z" w16du:dateUtc="2024-09-15T17:08:00Z">
                  <w:rPr>
                    <w:rFonts w:ascii="Cambria Math" w:eastAsiaTheme="minorEastAsia" w:hAnsi="Cambria Math"/>
                    <w:i/>
                    <w:lang w:val="uk-UA"/>
                  </w:rPr>
                </w:del>
              </m:ctrlPr>
            </m:sSubPr>
            <m:e>
              <m:r>
                <w:del w:id="32" w:author="Volodymyr Bondariev" w:date="2024-09-15T20:08:00Z" w16du:dateUtc="2024-09-15T17:08:00Z">
                  <w:rPr>
                    <w:rFonts w:ascii="Cambria Math" w:eastAsiaTheme="minorEastAsia" w:hAnsi="Cambria Math"/>
                  </w:rPr>
                  <m:t>r</m:t>
                </w:del>
              </m:r>
            </m:e>
            <m:sub>
              <m:r>
                <w:del w:id="33" w:author="Volodymyr Bondariev" w:date="2024-09-15T20:08:00Z" w16du:dateUtc="2024-09-15T17:08:00Z">
                  <w:rPr>
                    <w:rFonts w:ascii="Cambria Math" w:eastAsiaTheme="minorEastAsia" w:hAnsi="Cambria Math"/>
                    <w:lang w:val="uk-UA"/>
                  </w:rPr>
                  <m:t>к</m:t>
                </w:del>
              </m:r>
            </m:sub>
          </m:sSub>
          <m:r>
            <w:del w:id="34" w:author="Volodymyr Bondariev" w:date="2024-09-15T20:08:00Z" w16du:dateUtc="2024-09-15T17:08:00Z">
              <w:rPr>
                <w:rFonts w:ascii="Cambria Math" w:eastAsiaTheme="minorEastAsia" w:hAnsi="Cambria Math"/>
                <w:lang w:val="uk-UA"/>
              </w:rPr>
              <m:t>=</m:t>
            </w:del>
          </m:r>
          <m:rad>
            <m:radPr>
              <m:degHide m:val="1"/>
              <m:ctrlPr>
                <w:del w:id="35" w:author="Volodymyr Bondariev" w:date="2024-09-15T20:08:00Z" w16du:dateUtc="2024-09-15T17:08:00Z">
                  <w:rPr>
                    <w:rFonts w:ascii="Cambria Math" w:eastAsiaTheme="minorEastAsia" w:hAnsi="Cambria Math"/>
                    <w:i/>
                    <w:lang w:val="uk-UA"/>
                  </w:rPr>
                </w:del>
              </m:ctrlPr>
            </m:radPr>
            <m:deg/>
            <m:e>
              <m:f>
                <m:fPr>
                  <m:type m:val="lin"/>
                  <m:ctrlPr>
                    <w:del w:id="36" w:author="Volodymyr Bondariev" w:date="2024-09-15T20:08:00Z" w16du:dateUtc="2024-09-15T17:08:00Z">
                      <w:rPr>
                        <w:rFonts w:ascii="Cambria Math" w:eastAsiaTheme="minorEastAsia" w:hAnsi="Cambria Math"/>
                        <w:i/>
                        <w:lang w:val="uk-UA"/>
                      </w:rPr>
                    </w:del>
                  </m:ctrlPr>
                </m:fPr>
                <m:num>
                  <m:r>
                    <w:del w:id="37" w:author="Volodymyr Bondariev" w:date="2024-09-15T20:08:00Z" w16du:dateUtc="2024-09-15T17:08:00Z">
                      <w:rPr>
                        <w:rFonts w:ascii="Cambria Math" w:eastAsiaTheme="minorEastAsia" w:hAnsi="Cambria Math"/>
                      </w:rPr>
                      <m:t>Gm</m:t>
                    </w:del>
                  </m:r>
                </m:num>
                <m:den>
                  <m:sSub>
                    <m:sSubPr>
                      <m:ctrlPr>
                        <w:del w:id="38" w:author="Volodymyr Bondariev" w:date="2024-09-15T20:08:00Z" w16du:dateUtc="2024-09-15T17:08:00Z">
                          <w:rPr>
                            <w:rFonts w:ascii="Cambria Math" w:eastAsiaTheme="minorEastAsia" w:hAnsi="Cambria Math"/>
                            <w:i/>
                            <w:lang w:val="uk-UA"/>
                          </w:rPr>
                        </w:del>
                      </m:ctrlPr>
                    </m:sSubPr>
                    <m:e>
                      <m:r>
                        <w:del w:id="39" w:author="Volodymyr Bondariev" w:date="2024-09-15T20:08:00Z" w16du:dateUtc="2024-09-15T17:08:00Z">
                          <w:rPr>
                            <w:rFonts w:ascii="Cambria Math" w:eastAsiaTheme="minorEastAsia" w:hAnsi="Cambria Math"/>
                            <w:lang w:val="uk-UA"/>
                          </w:rPr>
                          <m:t>E</m:t>
                        </w:del>
                      </m:r>
                    </m:e>
                    <m:sub>
                      <m:r>
                        <w:del w:id="40" w:author="Volodymyr Bondariev" w:date="2024-09-15T20:08:00Z" w16du:dateUtc="2024-09-15T17:08:00Z">
                          <w:rPr>
                            <w:rFonts w:ascii="Cambria Math" w:eastAsiaTheme="minorEastAsia" w:hAnsi="Cambria Math"/>
                            <w:lang w:val="uk-UA"/>
                          </w:rPr>
                          <m:t>к</m:t>
                        </w:del>
                      </m:r>
                    </m:sub>
                  </m:sSub>
                </m:den>
              </m:f>
            </m:e>
          </m:rad>
        </m:oMath>
      </m:oMathPara>
    </w:p>
    <w:p w14:paraId="75366685" w14:textId="321F9765" w:rsidR="005669CE" w:rsidDel="00777D1C" w:rsidRDefault="0001501D" w:rsidP="00DD384D">
      <w:pPr>
        <w:rPr>
          <w:del w:id="41" w:author="Volodymyr Bondariev" w:date="2024-09-15T20:08:00Z" w16du:dateUtc="2024-09-15T17:08:00Z"/>
          <w:lang w:val="uk-UA"/>
        </w:rPr>
      </w:pPr>
      <w:del w:id="42" w:author="Volodymyr Bondariev" w:date="2024-09-15T20:08:00Z" w16du:dateUtc="2024-09-15T17:08:00Z">
        <w:r w:rsidDel="00777D1C">
          <w:rPr>
            <w:lang w:val="uk-UA"/>
          </w:rPr>
          <w:delText xml:space="preserve">Запобігти наближенню </w:delText>
        </w:r>
        <w:r w:rsidR="005669CE" w:rsidDel="00777D1C">
          <w:rPr>
            <w:lang w:val="uk-UA"/>
          </w:rPr>
          <w:delText xml:space="preserve">на критичну відстань </w:delText>
        </w:r>
        <w:r w:rsidDel="00777D1C">
          <w:rPr>
            <w:lang w:val="uk-UA"/>
          </w:rPr>
          <w:delText>може розмір самої планети, тому що, коли тіла стикаються, тобто відстан</w:delText>
        </w:r>
        <w:r w:rsidR="001B2F1E" w:rsidDel="00777D1C">
          <w:rPr>
            <w:lang w:val="uk-UA"/>
          </w:rPr>
          <w:delText>ь</w:delText>
        </w:r>
        <w:r w:rsidDel="00777D1C">
          <w:rPr>
            <w:lang w:val="uk-UA"/>
          </w:rPr>
          <w:delText xml:space="preserve"> </w:delText>
        </w:r>
        <w:r w:rsidR="001B2F1E" w:rsidDel="00777D1C">
          <w:rPr>
            <w:lang w:val="uk-UA"/>
          </w:rPr>
          <w:delText>між</w:delText>
        </w:r>
        <w:r w:rsidDel="00777D1C">
          <w:rPr>
            <w:lang w:val="uk-UA"/>
          </w:rPr>
          <w:delText xml:space="preserve"> центами </w:delText>
        </w:r>
        <w:r w:rsidR="001B2F1E" w:rsidDel="00777D1C">
          <w:rPr>
            <w:lang w:val="uk-UA"/>
          </w:rPr>
          <w:delText xml:space="preserve">тіл </w:delText>
        </w:r>
        <w:r w:rsidDel="00777D1C">
          <w:rPr>
            <w:lang w:val="uk-UA"/>
          </w:rPr>
          <w:delText xml:space="preserve">стає менше за суму </w:delText>
        </w:r>
        <w:r w:rsidR="001B2F1E" w:rsidDel="00777D1C">
          <w:rPr>
            <w:lang w:val="uk-UA"/>
          </w:rPr>
          <w:delText xml:space="preserve">їх </w:delText>
        </w:r>
        <w:r w:rsidDel="00777D1C">
          <w:rPr>
            <w:lang w:val="uk-UA"/>
          </w:rPr>
          <w:delText>радіусів</w:delText>
        </w:r>
        <w:r w:rsidR="001B2F1E" w:rsidDel="00777D1C">
          <w:rPr>
            <w:lang w:val="uk-UA"/>
          </w:rPr>
          <w:delText>, більш масивна планета поглинає планету з меншою масою.</w:delText>
        </w:r>
        <w:r w:rsidR="001B2F1E" w:rsidRPr="001B2F1E" w:rsidDel="00777D1C">
          <w:rPr>
            <w:lang w:val="uk-UA"/>
          </w:rPr>
          <w:delText xml:space="preserve"> </w:delText>
        </w:r>
      </w:del>
    </w:p>
    <w:p w14:paraId="603C4B6F" w14:textId="456A6BE4" w:rsidR="005669CE" w:rsidRPr="00422232" w:rsidDel="00777D1C" w:rsidRDefault="005669CE" w:rsidP="00422232">
      <w:pPr>
        <w:rPr>
          <w:del w:id="43" w:author="Volodymyr Bondariev" w:date="2024-09-15T20:08:00Z" w16du:dateUtc="2024-09-15T17:08:00Z"/>
          <w:lang w:val="uk-UA"/>
        </w:rPr>
      </w:pPr>
      <w:del w:id="44" w:author="Volodymyr Bondariev" w:date="2024-09-15T20:08:00Z" w16du:dateUtc="2024-09-15T17:08:00Z">
        <w:r w:rsidDel="00777D1C">
          <w:rPr>
            <w:lang w:val="uk-UA"/>
          </w:rPr>
          <w:delText xml:space="preserve">Радіус планети можна зробити яким завгодно, але зі сказаного ясно, що для безпечної роботи системі він не має бути менше критичної відстані. З дослідів визначено, що критичнім значення напруженості поля для нашої моделі </w:delText>
        </w:r>
      </w:del>
      <m:oMath>
        <m:sSub>
          <m:sSubPr>
            <m:ctrlPr>
              <w:del w:id="45" w:author="Volodymyr Bondariev" w:date="2024-09-15T20:08:00Z" w16du:dateUtc="2024-09-15T17:08:00Z">
                <w:rPr>
                  <w:rFonts w:ascii="Cambria Math" w:hAnsi="Cambria Math"/>
                  <w:i/>
                  <w:lang w:val="uk-UA"/>
                </w:rPr>
              </w:del>
            </m:ctrlPr>
          </m:sSubPr>
          <m:e>
            <m:r>
              <w:del w:id="46" w:author="Volodymyr Bondariev" w:date="2024-09-15T20:08:00Z" w16du:dateUtc="2024-09-15T17:08:00Z">
                <w:rPr>
                  <w:rFonts w:ascii="Cambria Math" w:hAnsi="Cambria Math"/>
                </w:rPr>
                <m:t>E</m:t>
              </w:del>
            </m:r>
          </m:e>
          <m:sub>
            <m:r>
              <w:del w:id="47" w:author="Volodymyr Bondariev" w:date="2024-09-15T20:08:00Z" w16du:dateUtc="2024-09-15T17:08:00Z">
                <w:rPr>
                  <w:rFonts w:ascii="Cambria Math" w:hAnsi="Cambria Math"/>
                  <w:lang w:val="uk-UA"/>
                </w:rPr>
                <m:t>к</m:t>
              </w:del>
            </m:r>
          </m:sub>
        </m:sSub>
        <m:r>
          <w:del w:id="48" w:author="Volodymyr Bondariev" w:date="2024-09-15T20:08:00Z" w16du:dateUtc="2024-09-15T17:08:00Z">
            <w:rPr>
              <w:rFonts w:ascii="Cambria Math" w:hAnsi="Cambria Math"/>
              <w:lang w:val="uk-UA"/>
            </w:rPr>
            <m:t>= 4</m:t>
          </w:del>
        </m:r>
      </m:oMath>
      <w:del w:id="49" w:author="Volodymyr Bondariev" w:date="2024-09-15T20:08:00Z" w16du:dateUtc="2024-09-15T17:08:00Z">
        <w:r w:rsidDel="00777D1C">
          <w:rPr>
            <w:lang w:val="uk-UA"/>
          </w:rPr>
          <w:delText xml:space="preserve">, тому, </w:delText>
        </w:r>
        <w:r w:rsidR="00422232" w:rsidDel="00777D1C">
          <w:rPr>
            <w:lang w:val="uk-UA"/>
          </w:rPr>
          <w:delText xml:space="preserve">з огляду на модельне значення </w:delText>
        </w:r>
        <w:r w:rsidR="00422232" w:rsidDel="00777D1C">
          <w:delText>G</w:delText>
        </w:r>
        <w:r w:rsidR="00422232" w:rsidRPr="00422232" w:rsidDel="00777D1C">
          <w:rPr>
            <w:lang w:val="uk-UA"/>
          </w:rPr>
          <w:delText>=1</w:delText>
        </w:r>
        <w:r w:rsidR="00422232" w:rsidDel="00777D1C">
          <w:rPr>
            <w:lang w:val="uk-UA"/>
          </w:rPr>
          <w:delText xml:space="preserve"> </w:delText>
        </w:r>
        <w:r w:rsidDel="00777D1C">
          <w:rPr>
            <w:lang w:val="uk-UA"/>
          </w:rPr>
          <w:delText xml:space="preserve">, мінімально можливий радіус планети масою </w:delText>
        </w:r>
        <w:r w:rsidDel="00777D1C">
          <w:delText>m</w:delText>
        </w:r>
        <w:r w:rsidRPr="005669CE" w:rsidDel="00777D1C">
          <w:rPr>
            <w:lang w:val="uk-UA"/>
          </w:rPr>
          <w:delText xml:space="preserve"> </w:delText>
        </w:r>
        <w:r w:rsidDel="00777D1C">
          <w:rPr>
            <w:lang w:val="uk-UA"/>
          </w:rPr>
          <w:delText>буде</w:delText>
        </w:r>
        <w:r w:rsidR="00422232" w:rsidRPr="00422232" w:rsidDel="00777D1C">
          <w:rPr>
            <w:lang w:val="uk-UA"/>
          </w:rPr>
          <w:delText xml:space="preserve">  </w:delText>
        </w:r>
      </w:del>
      <m:oMath>
        <m:f>
          <m:fPr>
            <m:type m:val="lin"/>
            <m:ctrlPr>
              <w:del w:id="50" w:author="Volodymyr Bondariev" w:date="2024-09-15T20:08:00Z" w16du:dateUtc="2024-09-15T17:08:00Z">
                <w:rPr>
                  <w:rFonts w:ascii="Cambria Math" w:hAnsi="Cambria Math"/>
                  <w:i/>
                  <w:lang w:val="uk-UA"/>
                </w:rPr>
              </w:del>
            </m:ctrlPr>
          </m:fPr>
          <m:num>
            <m:rad>
              <m:radPr>
                <m:degHide m:val="1"/>
                <m:ctrlPr>
                  <w:del w:id="51" w:author="Volodymyr Bondariev" w:date="2024-09-15T20:08:00Z" w16du:dateUtc="2024-09-15T17:08:00Z">
                    <w:rPr>
                      <w:rFonts w:ascii="Cambria Math" w:hAnsi="Cambria Math"/>
                      <w:i/>
                      <w:lang w:val="uk-UA"/>
                    </w:rPr>
                  </w:del>
                </m:ctrlPr>
              </m:radPr>
              <m:deg/>
              <m:e>
                <m:r>
                  <w:del w:id="52" w:author="Volodymyr Bondariev" w:date="2024-09-15T20:08:00Z" w16du:dateUtc="2024-09-15T17:08:00Z">
                    <w:rPr>
                      <w:rFonts w:ascii="Cambria Math" w:hAnsi="Cambria Math"/>
                      <w:lang w:val="uk-UA"/>
                    </w:rPr>
                    <m:t>m</m:t>
                  </w:del>
                </m:r>
              </m:e>
            </m:rad>
          </m:num>
          <m:den>
            <m:r>
              <w:del w:id="53" w:author="Volodymyr Bondariev" w:date="2024-09-15T20:08:00Z" w16du:dateUtc="2024-09-15T17:08:00Z">
                <w:rPr>
                  <w:rFonts w:ascii="Cambria Math" w:hAnsi="Cambria Math"/>
                  <w:lang w:val="uk-UA"/>
                </w:rPr>
                <m:t>2</m:t>
              </w:del>
            </m:r>
          </m:den>
        </m:f>
      </m:oMath>
      <w:del w:id="54" w:author="Volodymyr Bondariev" w:date="2024-09-15T20:08:00Z" w16du:dateUtc="2024-09-15T17:08:00Z">
        <w:r w:rsidDel="00777D1C">
          <w:rPr>
            <w:lang w:val="uk-UA"/>
          </w:rPr>
          <w:delText xml:space="preserve"> </w:delText>
        </w:r>
        <w:r w:rsidRPr="005669CE" w:rsidDel="00777D1C">
          <w:rPr>
            <w:lang w:val="uk-UA"/>
          </w:rPr>
          <w:delText>.</w:delText>
        </w:r>
        <w:r w:rsidR="00422232" w:rsidRPr="00422232" w:rsidDel="00777D1C">
          <w:rPr>
            <w:lang w:val="uk-UA"/>
          </w:rPr>
          <w:delText xml:space="preserve"> </w:delText>
        </w:r>
        <w:r w:rsidR="00422232" w:rsidDel="00777D1C">
          <w:rPr>
            <w:lang w:val="uk-UA"/>
          </w:rPr>
          <w:delText>Втім, ніщо не забороняє робити радіус планети більшим за критичний, якщо цього потребує сценарій досліду.</w:delText>
        </w:r>
      </w:del>
    </w:p>
    <w:p w14:paraId="3231B853" w14:textId="5B79F323" w:rsidR="00CC569A" w:rsidDel="00777D1C" w:rsidRDefault="00CC569A" w:rsidP="00CC569A">
      <w:pPr>
        <w:pStyle w:val="2"/>
        <w:rPr>
          <w:del w:id="55" w:author="Volodymyr Bondariev" w:date="2024-09-15T20:08:00Z" w16du:dateUtc="2024-09-15T17:08:00Z"/>
          <w:lang w:val="uk-UA"/>
        </w:rPr>
      </w:pPr>
      <w:del w:id="56" w:author="Volodymyr Bondariev" w:date="2024-09-15T20:08:00Z" w16du:dateUtc="2024-09-15T17:08:00Z">
        <w:r w:rsidDel="00777D1C">
          <w:rPr>
            <w:lang w:val="uk-UA"/>
          </w:rPr>
          <w:delText>Ракети</w:delText>
        </w:r>
      </w:del>
    </w:p>
    <w:p w14:paraId="3879260A" w14:textId="09B77B3A" w:rsidR="00CC569A" w:rsidDel="00777D1C" w:rsidRDefault="00CC569A" w:rsidP="00CC569A">
      <w:pPr>
        <w:rPr>
          <w:del w:id="57" w:author="Volodymyr Bondariev" w:date="2024-09-15T20:08:00Z" w16du:dateUtc="2024-09-15T17:08:00Z"/>
          <w:lang w:val="uk-UA"/>
        </w:rPr>
      </w:pPr>
      <w:del w:id="58" w:author="Volodymyr Bondariev" w:date="2024-09-15T20:08:00Z" w16du:dateUtc="2024-09-15T17:08:00Z">
        <w:r w:rsidDel="00777D1C">
          <w:rPr>
            <w:lang w:val="uk-UA"/>
          </w:rPr>
          <w:delText xml:space="preserve">Ракети демонструють, як можна </w:delText>
        </w:r>
        <w:r w:rsidR="00CE3EF8" w:rsidDel="00777D1C">
          <w:rPr>
            <w:lang w:val="uk-UA"/>
          </w:rPr>
          <w:delText>пересуватися в</w:delText>
        </w:r>
        <w:r w:rsidDel="00777D1C">
          <w:rPr>
            <w:lang w:val="uk-UA"/>
          </w:rPr>
          <w:delText xml:space="preserve"> космічн</w:delText>
        </w:r>
        <w:r w:rsidR="00CE3EF8" w:rsidDel="00777D1C">
          <w:rPr>
            <w:lang w:val="uk-UA"/>
          </w:rPr>
          <w:delText>ому</w:delText>
        </w:r>
        <w:r w:rsidDel="00777D1C">
          <w:rPr>
            <w:lang w:val="uk-UA"/>
          </w:rPr>
          <w:delText xml:space="preserve"> прост</w:delText>
        </w:r>
        <w:r w:rsidR="00CE3EF8" w:rsidDel="00777D1C">
          <w:rPr>
            <w:lang w:val="uk-UA"/>
          </w:rPr>
          <w:delText>о</w:delText>
        </w:r>
        <w:r w:rsidDel="00777D1C">
          <w:rPr>
            <w:lang w:val="uk-UA"/>
          </w:rPr>
          <w:delText>р</w:delText>
        </w:r>
        <w:r w:rsidR="00CE3EF8" w:rsidDel="00777D1C">
          <w:rPr>
            <w:lang w:val="uk-UA"/>
          </w:rPr>
          <w:delText>і</w:delText>
        </w:r>
        <w:r w:rsidDel="00777D1C">
          <w:rPr>
            <w:lang w:val="uk-UA"/>
          </w:rPr>
          <w:delText xml:space="preserve"> і здійснювати міжпланетні подорожі. </w:delText>
        </w:r>
      </w:del>
    </w:p>
    <w:p w14:paraId="1AB517F7" w14:textId="424449B6" w:rsidR="00CC569A" w:rsidDel="00777D1C" w:rsidRDefault="00CC569A" w:rsidP="00CC569A">
      <w:pPr>
        <w:rPr>
          <w:del w:id="59" w:author="Volodymyr Bondariev" w:date="2024-09-15T20:08:00Z" w16du:dateUtc="2024-09-15T17:08:00Z"/>
          <w:lang w:val="uk-UA"/>
        </w:rPr>
      </w:pPr>
      <w:del w:id="60" w:author="Volodymyr Bondariev" w:date="2024-09-15T20:08:00Z" w16du:dateUtc="2024-09-15T17:08:00Z">
        <w:r w:rsidDel="00777D1C">
          <w:rPr>
            <w:lang w:val="uk-UA"/>
          </w:rPr>
          <w:delText>Ракета є космічним тілом малої маси і розміру. Ракета стартує з обраної планети, отримує миттєвий імпульс під</w:delText>
        </w:r>
        <w:r w:rsidR="00CE3EF8" w:rsidDel="00777D1C">
          <w:rPr>
            <w:lang w:val="uk-UA"/>
          </w:rPr>
          <w:delText xml:space="preserve"> </w:delText>
        </w:r>
        <w:r w:rsidDel="00777D1C">
          <w:rPr>
            <w:lang w:val="uk-UA"/>
          </w:rPr>
          <w:delText xml:space="preserve">час старту і далі рухається по балістичній траєкторії без можливості </w:delText>
        </w:r>
        <w:r w:rsidR="00CE3EF8" w:rsidDel="00777D1C">
          <w:rPr>
            <w:lang w:val="uk-UA"/>
          </w:rPr>
          <w:delText>її корекції</w:delText>
        </w:r>
        <w:r w:rsidDel="00777D1C">
          <w:rPr>
            <w:lang w:val="uk-UA"/>
          </w:rPr>
          <w:delText>. Відносно ракет діють два припущення</w:delText>
        </w:r>
        <w:r w:rsidRPr="00887DC2" w:rsidDel="00777D1C">
          <w:rPr>
            <w:lang w:val="uk-UA"/>
          </w:rPr>
          <w:delText xml:space="preserve">: </w:delText>
        </w:r>
        <w:r w:rsidDel="00777D1C">
          <w:rPr>
            <w:lang w:val="uk-UA"/>
          </w:rPr>
          <w:delText xml:space="preserve">1) </w:delText>
        </w:r>
        <w:r w:rsidR="00CE3EF8" w:rsidDel="00777D1C">
          <w:rPr>
            <w:lang w:val="uk-UA"/>
          </w:rPr>
          <w:delText xml:space="preserve">траєкторія ракети починається з </w:delText>
        </w:r>
        <w:r w:rsidDel="00777D1C">
          <w:rPr>
            <w:lang w:val="uk-UA"/>
          </w:rPr>
          <w:delText>центр</w:delText>
        </w:r>
        <w:r w:rsidR="00CE3EF8" w:rsidDel="00777D1C">
          <w:rPr>
            <w:lang w:val="uk-UA"/>
          </w:rPr>
          <w:delText>у</w:delText>
        </w:r>
        <w:r w:rsidDel="00777D1C">
          <w:rPr>
            <w:lang w:val="uk-UA"/>
          </w:rPr>
          <w:delText xml:space="preserve"> материнської планети, 2) тяжіння материнської планети </w:delText>
        </w:r>
        <w:r w:rsidR="00CE3EF8" w:rsidDel="00777D1C">
          <w:rPr>
            <w:lang w:val="uk-UA"/>
          </w:rPr>
          <w:delText>ніяк не впливає</w:delText>
        </w:r>
        <w:r w:rsidDel="00777D1C">
          <w:rPr>
            <w:lang w:val="uk-UA"/>
          </w:rPr>
          <w:delText xml:space="preserve"> на ракету. Такі припущення </w:delText>
        </w:r>
        <w:r w:rsidR="00CE3EF8" w:rsidDel="00777D1C">
          <w:rPr>
            <w:lang w:val="uk-UA"/>
          </w:rPr>
          <w:delText>суттєво</w:delText>
        </w:r>
        <w:r w:rsidDel="00777D1C">
          <w:rPr>
            <w:lang w:val="uk-UA"/>
          </w:rPr>
          <w:delText xml:space="preserve"> спрощують розрахунки </w:delText>
        </w:r>
        <w:r w:rsidR="00CE3EF8" w:rsidDel="00777D1C">
          <w:rPr>
            <w:lang w:val="uk-UA"/>
          </w:rPr>
          <w:delText>і роблять їх доступними навіть для школярів</w:delText>
        </w:r>
        <w:r w:rsidDel="00777D1C">
          <w:rPr>
            <w:lang w:val="uk-UA"/>
          </w:rPr>
          <w:delText>.</w:delText>
        </w:r>
      </w:del>
    </w:p>
    <w:p w14:paraId="63FF84A6" w14:textId="7CD72C65" w:rsidR="001B2F1E" w:rsidRPr="001B2F1E" w:rsidDel="00777D1C" w:rsidRDefault="00CC569A" w:rsidP="00CC569A">
      <w:pPr>
        <w:rPr>
          <w:del w:id="61" w:author="Volodymyr Bondariev" w:date="2024-09-15T20:08:00Z" w16du:dateUtc="2024-09-15T17:08:00Z"/>
          <w:lang w:val="uk-UA"/>
        </w:rPr>
      </w:pPr>
      <w:del w:id="62" w:author="Volodymyr Bondariev" w:date="2024-09-15T20:08:00Z" w16du:dateUtc="2024-09-15T17:08:00Z">
        <w:r w:rsidDel="00777D1C">
          <w:rPr>
            <w:lang w:val="uk-UA"/>
          </w:rPr>
          <w:delText>Як і інші небесні тіла, ракети можуть стикатися з планетами, і це є закінченням їх життєвого шляху.</w:delText>
        </w:r>
      </w:del>
    </w:p>
    <w:p w14:paraId="072207C3" w14:textId="53714513" w:rsidR="00694453" w:rsidDel="00777D1C" w:rsidRDefault="00694453" w:rsidP="006474DE">
      <w:pPr>
        <w:pStyle w:val="2"/>
        <w:rPr>
          <w:del w:id="63" w:author="Volodymyr Bondariev" w:date="2024-09-15T20:08:00Z" w16du:dateUtc="2024-09-15T17:08:00Z"/>
          <w:lang w:val="uk-UA"/>
        </w:rPr>
      </w:pPr>
      <w:del w:id="64" w:author="Volodymyr Bondariev" w:date="2024-09-15T20:08:00Z" w16du:dateUtc="2024-09-15T17:08:00Z">
        <w:r w:rsidRPr="00694453" w:rsidDel="00777D1C">
          <w:rPr>
            <w:lang w:val="uk-UA"/>
          </w:rPr>
          <w:delText>Туманності</w:delText>
        </w:r>
      </w:del>
    </w:p>
    <w:p w14:paraId="1C9A44CB" w14:textId="51137C61" w:rsidR="002543A5" w:rsidRPr="002543A5" w:rsidDel="00777D1C" w:rsidRDefault="002543A5" w:rsidP="002543A5">
      <w:pPr>
        <w:rPr>
          <w:del w:id="65" w:author="Volodymyr Bondariev" w:date="2024-09-15T20:08:00Z" w16du:dateUtc="2024-09-15T17:08:00Z"/>
          <w:lang w:val="uk-UA"/>
        </w:rPr>
      </w:pPr>
      <w:del w:id="66" w:author="Volodymyr Bondariev" w:date="2024-09-15T20:08:00Z" w16du:dateUtc="2024-09-15T17:08:00Z">
        <w:r w:rsidDel="00777D1C">
          <w:rPr>
            <w:lang w:val="uk-UA"/>
          </w:rPr>
          <w:delText>Туманності є повноправним учасник</w:delText>
        </w:r>
        <w:r w:rsidR="008A7021" w:rsidDel="00777D1C">
          <w:rPr>
            <w:lang w:val="uk-UA"/>
          </w:rPr>
          <w:delText xml:space="preserve">ами космічного руху, і хоча передбачення їх </w:delText>
        </w:r>
        <w:r w:rsidR="00E8478E" w:rsidDel="00777D1C">
          <w:rPr>
            <w:lang w:val="uk-UA"/>
          </w:rPr>
          <w:delText>руху</w:delText>
        </w:r>
        <w:r w:rsidR="008A7021" w:rsidDel="00777D1C">
          <w:rPr>
            <w:lang w:val="uk-UA"/>
          </w:rPr>
          <w:delText xml:space="preserve"> не така проста річ, як розрахунки орбіт планет</w:delText>
        </w:r>
        <w:r w:rsidR="00E8478E" w:rsidDel="00777D1C">
          <w:rPr>
            <w:lang w:val="uk-UA"/>
          </w:rPr>
          <w:delText xml:space="preserve"> і траєкторій ракет</w:delText>
        </w:r>
        <w:r w:rsidR="008A7021" w:rsidDel="00777D1C">
          <w:rPr>
            <w:lang w:val="uk-UA"/>
          </w:rPr>
          <w:delText xml:space="preserve">, </w:delText>
        </w:r>
        <w:r w:rsidR="00E8478E" w:rsidDel="00777D1C">
          <w:rPr>
            <w:lang w:val="uk-UA"/>
          </w:rPr>
          <w:delText>повчальним є спостереження за еволюцією і взаємодією з іншими туманностями і планетами</w:delText>
        </w:r>
        <w:r w:rsidR="008A7021" w:rsidDel="00777D1C">
          <w:rPr>
            <w:lang w:val="uk-UA"/>
          </w:rPr>
          <w:delText>.</w:delText>
        </w:r>
      </w:del>
    </w:p>
    <w:p w14:paraId="11BB624B" w14:textId="45CCB5BE" w:rsidR="00694453" w:rsidDel="00777D1C" w:rsidRDefault="00694453" w:rsidP="00694453">
      <w:pPr>
        <w:rPr>
          <w:del w:id="67" w:author="Volodymyr Bondariev" w:date="2024-09-15T20:08:00Z" w16du:dateUtc="2024-09-15T17:08:00Z"/>
          <w:lang w:val="uk-UA"/>
        </w:rPr>
      </w:pPr>
      <w:del w:id="68" w:author="Volodymyr Bondariev" w:date="2024-09-15T20:08:00Z" w16du:dateUtc="2024-09-15T17:08:00Z">
        <w:r w:rsidDel="00777D1C">
          <w:rPr>
            <w:lang w:val="uk-UA"/>
          </w:rPr>
          <w:delText xml:space="preserve">Туманність </w:delText>
        </w:r>
        <w:r w:rsidR="00B76EB8" w:rsidDel="00777D1C">
          <w:rPr>
            <w:lang w:val="uk-UA"/>
          </w:rPr>
          <w:delText>моделюється</w:delText>
        </w:r>
        <w:r w:rsidDel="00777D1C">
          <w:rPr>
            <w:lang w:val="uk-UA"/>
          </w:rPr>
          <w:delText xml:space="preserve"> сукупністю великої кількості</w:delText>
        </w:r>
        <w:r w:rsidR="00B76EB8" w:rsidDel="00777D1C">
          <w:rPr>
            <w:lang w:val="uk-UA"/>
          </w:rPr>
          <w:delText xml:space="preserve"> </w:delText>
        </w:r>
        <w:r w:rsidR="00E8478E" w:rsidDel="00777D1C">
          <w:rPr>
            <w:lang w:val="uk-UA"/>
          </w:rPr>
          <w:delText xml:space="preserve">однакових </w:delText>
        </w:r>
        <w:r w:rsidR="00422232" w:rsidDel="00777D1C">
          <w:rPr>
            <w:lang w:val="uk-UA"/>
          </w:rPr>
          <w:delText>часток</w:delText>
        </w:r>
        <w:r w:rsidDel="00777D1C">
          <w:rPr>
            <w:lang w:val="uk-UA"/>
          </w:rPr>
          <w:delText xml:space="preserve"> </w:delText>
        </w:r>
        <w:r w:rsidR="00B76EB8" w:rsidDel="00777D1C">
          <w:rPr>
            <w:lang w:val="uk-UA"/>
          </w:rPr>
          <w:delText>мал</w:delText>
        </w:r>
        <w:r w:rsidDel="00777D1C">
          <w:rPr>
            <w:lang w:val="uk-UA"/>
          </w:rPr>
          <w:delText xml:space="preserve">ої маси. Внаслідок взаємного тяжіння </w:delText>
        </w:r>
        <w:r w:rsidR="00B76EB8" w:rsidDel="00777D1C">
          <w:rPr>
            <w:lang w:val="uk-UA"/>
          </w:rPr>
          <w:delText>частки</w:delText>
        </w:r>
        <w:r w:rsidDel="00777D1C">
          <w:rPr>
            <w:lang w:val="uk-UA"/>
          </w:rPr>
          <w:delText xml:space="preserve"> прагнуть злитися в одне і запобігти </w:delText>
        </w:r>
        <w:r w:rsidR="00E8478E" w:rsidDel="00777D1C">
          <w:rPr>
            <w:lang w:val="uk-UA"/>
          </w:rPr>
          <w:delText>надто швидкому злиттю</w:delText>
        </w:r>
        <w:r w:rsidDel="00777D1C">
          <w:rPr>
            <w:lang w:val="uk-UA"/>
          </w:rPr>
          <w:delText xml:space="preserve"> можуть тепловий рух і</w:delText>
        </w:r>
        <w:r w:rsidR="00B76EB8" w:rsidDel="00777D1C">
          <w:rPr>
            <w:lang w:val="uk-UA"/>
          </w:rPr>
          <w:delText>/або</w:delText>
        </w:r>
        <w:r w:rsidDel="00777D1C">
          <w:rPr>
            <w:lang w:val="uk-UA"/>
          </w:rPr>
          <w:delText xml:space="preserve"> </w:delText>
        </w:r>
        <w:r w:rsidR="00C53EBA" w:rsidDel="00777D1C">
          <w:rPr>
            <w:lang w:val="uk-UA"/>
          </w:rPr>
          <w:delText>в</w:delText>
        </w:r>
        <w:r w:rsidR="00C53EBA" w:rsidRPr="00C53EBA" w:rsidDel="00777D1C">
          <w:rPr>
            <w:lang w:val="uk-UA"/>
          </w:rPr>
          <w:delText>ідцентрова</w:delText>
        </w:r>
        <w:r w:rsidDel="00777D1C">
          <w:rPr>
            <w:lang w:val="uk-UA"/>
          </w:rPr>
          <w:delText xml:space="preserve"> сила, якщо туманність обертається. Моделювання теплового руху потребує додаткових обчислень, що може зменшити швидкодію рушія до неприпустимо мало</w:delText>
        </w:r>
        <w:r w:rsidR="00B76EB8" w:rsidDel="00777D1C">
          <w:rPr>
            <w:lang w:val="uk-UA"/>
          </w:rPr>
          <w:delText xml:space="preserve">ї, тому </w:delText>
        </w:r>
        <w:r w:rsidR="008A7021" w:rsidDel="00777D1C">
          <w:rPr>
            <w:lang w:val="uk-UA"/>
          </w:rPr>
          <w:delText xml:space="preserve">для стабілізації туманності </w:delText>
        </w:r>
        <w:r w:rsidR="00E8478E" w:rsidDel="00777D1C">
          <w:rPr>
            <w:lang w:val="uk-UA"/>
          </w:rPr>
          <w:delText>використане</w:delText>
        </w:r>
        <w:r w:rsidR="00B76EB8" w:rsidDel="00777D1C">
          <w:rPr>
            <w:lang w:val="uk-UA"/>
          </w:rPr>
          <w:delText xml:space="preserve"> </w:delText>
        </w:r>
        <w:r w:rsidR="00E8478E" w:rsidDel="00777D1C">
          <w:rPr>
            <w:lang w:val="uk-UA"/>
          </w:rPr>
          <w:delText xml:space="preserve">лише </w:delText>
        </w:r>
        <w:r w:rsidR="00B76EB8" w:rsidDel="00777D1C">
          <w:rPr>
            <w:lang w:val="uk-UA"/>
          </w:rPr>
          <w:delText>обертання.</w:delText>
        </w:r>
      </w:del>
    </w:p>
    <w:p w14:paraId="5C34A2D5" w14:textId="3CEC4F81" w:rsidR="003B40D0" w:rsidDel="00777D1C" w:rsidRDefault="00422232" w:rsidP="003B40D0">
      <w:pPr>
        <w:rPr>
          <w:del w:id="69" w:author="Volodymyr Bondariev" w:date="2024-09-15T20:08:00Z" w16du:dateUtc="2024-09-15T17:08:00Z"/>
          <w:lang w:val="uk-UA"/>
        </w:rPr>
      </w:pPr>
      <w:del w:id="70" w:author="Volodymyr Bondariev" w:date="2024-09-15T20:08:00Z" w16du:dateUtc="2024-09-15T17:08:00Z">
        <w:r w:rsidDel="00777D1C">
          <w:rPr>
            <w:lang w:val="uk-UA"/>
          </w:rPr>
          <w:delText>Т</w:delText>
        </w:r>
        <w:r w:rsidR="00B76EB8" w:rsidDel="00777D1C">
          <w:rPr>
            <w:lang w:val="uk-UA"/>
          </w:rPr>
          <w:delText>уманн</w:delText>
        </w:r>
        <w:r w:rsidDel="00777D1C">
          <w:rPr>
            <w:lang w:val="uk-UA"/>
          </w:rPr>
          <w:delText>і</w:delText>
        </w:r>
        <w:r w:rsidR="00B76EB8" w:rsidDel="00777D1C">
          <w:rPr>
            <w:lang w:val="uk-UA"/>
          </w:rPr>
          <w:delText>ст</w:delText>
        </w:r>
        <w:r w:rsidDel="00777D1C">
          <w:rPr>
            <w:lang w:val="uk-UA"/>
          </w:rPr>
          <w:delText>ь в своєму початковому стані</w:delText>
        </w:r>
        <w:r w:rsidR="00B76EB8" w:rsidDel="00777D1C">
          <w:rPr>
            <w:lang w:val="uk-UA"/>
          </w:rPr>
          <w:delText xml:space="preserve"> </w:delText>
        </w:r>
        <w:r w:rsidDel="00777D1C">
          <w:rPr>
            <w:lang w:val="uk-UA"/>
          </w:rPr>
          <w:delText xml:space="preserve">має </w:delText>
        </w:r>
        <w:r w:rsidR="00E8478E" w:rsidDel="00777D1C">
          <w:rPr>
            <w:lang w:val="uk-UA"/>
          </w:rPr>
          <w:delText>такі</w:delText>
        </w:r>
        <w:r w:rsidR="00B76EB8" w:rsidDel="00777D1C">
          <w:rPr>
            <w:lang w:val="uk-UA"/>
          </w:rPr>
          <w:delText xml:space="preserve"> параметр</w:delText>
        </w:r>
        <w:r w:rsidR="00E8478E" w:rsidDel="00777D1C">
          <w:rPr>
            <w:lang w:val="uk-UA"/>
          </w:rPr>
          <w:delText>и</w:delText>
        </w:r>
        <w:r w:rsidR="00B76EB8" w:rsidRPr="00B76EB8" w:rsidDel="00777D1C">
          <w:rPr>
            <w:lang w:val="uk-UA"/>
          </w:rPr>
          <w:delText xml:space="preserve">: </w:delText>
        </w:r>
        <w:r w:rsidR="00B76EB8" w:rsidDel="00777D1C">
          <w:rPr>
            <w:lang w:val="uk-UA"/>
          </w:rPr>
          <w:delText>загальна кількість часток, маса однієї частки, координати центра мас, радіус кола, я якому розташовуються частки</w:delText>
        </w:r>
        <w:r w:rsidR="00B76EB8" w:rsidRPr="00B76EB8" w:rsidDel="00777D1C">
          <w:rPr>
            <w:lang w:val="uk-UA"/>
          </w:rPr>
          <w:delText xml:space="preserve">, </w:delText>
        </w:r>
        <w:r w:rsidR="00B76EB8" w:rsidDel="00777D1C">
          <w:rPr>
            <w:lang w:val="uk-UA"/>
          </w:rPr>
          <w:delText xml:space="preserve">закон розподілення </w:delText>
        </w:r>
        <w:r w:rsidR="00F83CE9" w:rsidDel="00777D1C">
          <w:rPr>
            <w:lang w:val="uk-UA"/>
          </w:rPr>
          <w:delText xml:space="preserve">часток </w:delText>
        </w:r>
        <w:r w:rsidR="00B76EB8" w:rsidDel="00777D1C">
          <w:rPr>
            <w:lang w:val="uk-UA"/>
          </w:rPr>
          <w:delText>по площі</w:delText>
        </w:r>
        <w:r w:rsidR="00F83CE9" w:rsidDel="00777D1C">
          <w:rPr>
            <w:lang w:val="uk-UA"/>
          </w:rPr>
          <w:delText xml:space="preserve"> </w:delText>
        </w:r>
        <w:r w:rsidR="008A7021" w:rsidDel="00777D1C">
          <w:rPr>
            <w:lang w:val="uk-UA"/>
          </w:rPr>
          <w:delText>туманності</w:delText>
        </w:r>
        <w:r w:rsidR="00F83CE9" w:rsidDel="00777D1C">
          <w:rPr>
            <w:lang w:val="uk-UA"/>
          </w:rPr>
          <w:delText>,</w:delText>
        </w:r>
        <w:r w:rsidR="00F83CE9" w:rsidRPr="00F83CE9" w:rsidDel="00777D1C">
          <w:rPr>
            <w:lang w:val="uk-UA"/>
          </w:rPr>
          <w:delText xml:space="preserve"> </w:delText>
        </w:r>
        <w:r w:rsidR="00F83CE9" w:rsidDel="00777D1C">
          <w:rPr>
            <w:lang w:val="uk-UA"/>
          </w:rPr>
          <w:delText xml:space="preserve">колір часток, їх розмір. Щоб не вантажити користувача задаванням </w:delText>
        </w:r>
        <w:r w:rsidR="00E8478E" w:rsidDel="00777D1C">
          <w:rPr>
            <w:lang w:val="uk-UA"/>
          </w:rPr>
          <w:delText>та</w:delText>
        </w:r>
        <w:r w:rsidR="00F83CE9" w:rsidDel="00777D1C">
          <w:rPr>
            <w:lang w:val="uk-UA"/>
          </w:rPr>
          <w:delText xml:space="preserve">кої кількості даних,  </w:delText>
        </w:r>
        <w:r w:rsidDel="00777D1C">
          <w:rPr>
            <w:lang w:val="uk-UA"/>
          </w:rPr>
          <w:delText xml:space="preserve">туманність </w:delText>
        </w:r>
        <w:r w:rsidR="00F83CE9" w:rsidDel="00777D1C">
          <w:rPr>
            <w:lang w:val="uk-UA"/>
          </w:rPr>
          <w:delText>створю</w:delText>
        </w:r>
        <w:r w:rsidDel="00777D1C">
          <w:rPr>
            <w:lang w:val="uk-UA"/>
          </w:rPr>
          <w:delText>ється</w:delText>
        </w:r>
        <w:r w:rsidR="00F83CE9" w:rsidDel="00777D1C">
          <w:rPr>
            <w:lang w:val="uk-UA"/>
          </w:rPr>
          <w:delText xml:space="preserve"> </w:delText>
        </w:r>
        <w:r w:rsidDel="00777D1C">
          <w:rPr>
            <w:lang w:val="uk-UA"/>
          </w:rPr>
          <w:delText>з</w:delText>
        </w:r>
        <w:r w:rsidR="00F83CE9" w:rsidDel="00777D1C">
          <w:rPr>
            <w:lang w:val="uk-UA"/>
          </w:rPr>
          <w:delText xml:space="preserve"> вже існуючої планети. </w:delText>
        </w:r>
        <w:r w:rsidDel="00777D1C">
          <w:rPr>
            <w:lang w:val="uk-UA"/>
          </w:rPr>
          <w:delText xml:space="preserve">В </w:delText>
        </w:r>
        <w:r w:rsidR="00800950" w:rsidDel="00777D1C">
          <w:rPr>
            <w:lang w:val="uk-UA"/>
          </w:rPr>
          <w:delText>так</w:delText>
        </w:r>
        <w:r w:rsidDel="00777D1C">
          <w:rPr>
            <w:lang w:val="uk-UA"/>
          </w:rPr>
          <w:delText xml:space="preserve">ому разі треба </w:delText>
        </w:r>
        <w:r w:rsidR="00F83CE9" w:rsidDel="00777D1C">
          <w:rPr>
            <w:lang w:val="uk-UA"/>
          </w:rPr>
          <w:delText>додатково задати лише кількість часток</w:delText>
        </w:r>
        <w:r w:rsidR="00800950" w:rsidDel="00777D1C">
          <w:rPr>
            <w:lang w:val="uk-UA"/>
          </w:rPr>
          <w:delText xml:space="preserve">, </w:delText>
        </w:r>
        <w:r w:rsidR="00F83CE9" w:rsidDel="00777D1C">
          <w:rPr>
            <w:lang w:val="uk-UA"/>
          </w:rPr>
          <w:delText>радіус кола, в якому вони розташуються</w:delText>
        </w:r>
        <w:r w:rsidR="00800950" w:rsidDel="00777D1C">
          <w:rPr>
            <w:lang w:val="uk-UA"/>
          </w:rPr>
          <w:delText xml:space="preserve"> і швидкість обертання,</w:delText>
        </w:r>
        <w:r w:rsidR="00F83CE9" w:rsidDel="00777D1C">
          <w:rPr>
            <w:lang w:val="uk-UA"/>
          </w:rPr>
          <w:delText xml:space="preserve"> а всі інші параметри будуть запозичені у планети або обчислені.</w:delText>
        </w:r>
        <w:r w:rsidR="003B40D0" w:rsidDel="00777D1C">
          <w:rPr>
            <w:lang w:val="uk-UA"/>
          </w:rPr>
          <w:delText xml:space="preserve"> Так м</w:delText>
        </w:r>
        <w:r w:rsidR="00F83CE9" w:rsidDel="00777D1C">
          <w:rPr>
            <w:lang w:val="uk-UA"/>
          </w:rPr>
          <w:delText xml:space="preserve">аса </w:delText>
        </w:r>
        <w:r w:rsidR="006474DE" w:rsidDel="00777D1C">
          <w:rPr>
            <w:lang w:val="uk-UA"/>
          </w:rPr>
          <w:delText xml:space="preserve">однієї </w:delText>
        </w:r>
        <w:r w:rsidR="00F83CE9" w:rsidDel="00777D1C">
          <w:rPr>
            <w:lang w:val="uk-UA"/>
          </w:rPr>
          <w:delText xml:space="preserve">частки є маса планети, поділена на кількість часток, координати центра туманності </w:delText>
        </w:r>
        <w:r w:rsidDel="00777D1C">
          <w:rPr>
            <w:lang w:val="uk-UA"/>
          </w:rPr>
          <w:delText>є</w:delText>
        </w:r>
        <w:r w:rsidR="006474DE" w:rsidDel="00777D1C">
          <w:rPr>
            <w:lang w:val="uk-UA"/>
          </w:rPr>
          <w:delText xml:space="preserve"> координат</w:delText>
        </w:r>
        <w:r w:rsidDel="00777D1C">
          <w:rPr>
            <w:lang w:val="uk-UA"/>
          </w:rPr>
          <w:delText>ами</w:delText>
        </w:r>
        <w:r w:rsidR="006474DE" w:rsidDel="00777D1C">
          <w:rPr>
            <w:lang w:val="uk-UA"/>
          </w:rPr>
          <w:delText xml:space="preserve"> центра планети, р</w:delText>
        </w:r>
        <w:r w:rsidR="006474DE" w:rsidRPr="00694453" w:rsidDel="00777D1C">
          <w:rPr>
            <w:lang w:val="uk-UA"/>
          </w:rPr>
          <w:delText>озподіл часток рівномірний вздовж радіусів і по куту напряму</w:delText>
        </w:r>
        <w:r w:rsidR="003B40D0" w:rsidDel="00777D1C">
          <w:rPr>
            <w:lang w:val="uk-UA"/>
          </w:rPr>
          <w:delText>, колір часток такий як колір планети тощо.</w:delText>
        </w:r>
      </w:del>
    </w:p>
    <w:p w14:paraId="3EB7B6B0" w14:textId="30D3A4E6" w:rsidR="003B40D0" w:rsidRPr="00DD384D" w:rsidDel="00777D1C" w:rsidRDefault="003B40D0" w:rsidP="006474DE">
      <w:pPr>
        <w:rPr>
          <w:del w:id="71" w:author="Volodymyr Bondariev" w:date="2024-09-15T20:08:00Z" w16du:dateUtc="2024-09-15T17:08:00Z"/>
          <w:lang w:val="uk-UA"/>
        </w:rPr>
      </w:pPr>
      <w:del w:id="72" w:author="Volodymyr Bondariev" w:date="2024-09-15T20:08:00Z" w16du:dateUtc="2024-09-15T17:08:00Z">
        <w:r w:rsidDel="00777D1C">
          <w:rPr>
            <w:lang w:val="uk-UA"/>
          </w:rPr>
          <w:delText xml:space="preserve">Що стосується обертання </w:delText>
        </w:r>
        <w:r w:rsidR="00AA00B3" w:rsidDel="00777D1C">
          <w:rPr>
            <w:lang w:val="uk-UA"/>
          </w:rPr>
          <w:delText>туманності</w:delText>
        </w:r>
        <w:r w:rsidDel="00777D1C">
          <w:rPr>
            <w:lang w:val="uk-UA"/>
          </w:rPr>
          <w:delText>, тут критичною є така швидкість част</w:delText>
        </w:r>
        <w:r w:rsidR="00AA00B3" w:rsidDel="00777D1C">
          <w:rPr>
            <w:lang w:val="uk-UA"/>
          </w:rPr>
          <w:delText>ок з якою вони будуть рухатися по круговим орбітам навколо центра мас. За такої умови частки не будуть наближатися</w:delText>
        </w:r>
        <w:r w:rsidR="00C974EE" w:rsidDel="00777D1C">
          <w:rPr>
            <w:lang w:val="uk-UA"/>
          </w:rPr>
          <w:delText xml:space="preserve"> одна до одної</w:delText>
        </w:r>
        <w:r w:rsidR="00DD384D" w:rsidRPr="00DD384D" w:rsidDel="00777D1C">
          <w:rPr>
            <w:lang w:val="uk-UA"/>
          </w:rPr>
          <w:delText xml:space="preserve"> </w:delText>
        </w:r>
        <w:r w:rsidR="00DD384D" w:rsidDel="00777D1C">
          <w:rPr>
            <w:lang w:val="uk-UA"/>
          </w:rPr>
          <w:delText xml:space="preserve">а хаотична складова руху часток призведе до розпаду туманності. Щоб спостерігати за концентрацією часток и створенням з туманності планетної системи, орбіти часток мають бути еліптичними. Емпірично знайдено що </w:delText>
        </w:r>
        <w:r w:rsidR="00800950" w:rsidDel="00777D1C">
          <w:rPr>
            <w:lang w:val="uk-UA"/>
          </w:rPr>
          <w:delText>злитт</w:delText>
        </w:r>
        <w:r w:rsidR="00DD384D" w:rsidDel="00777D1C">
          <w:rPr>
            <w:lang w:val="uk-UA"/>
          </w:rPr>
          <w:delText xml:space="preserve">я часток відбувається, коли їх початкова швидкість </w:delText>
        </w:r>
        <w:r w:rsidR="00800950" w:rsidDel="00777D1C">
          <w:rPr>
            <w:lang w:val="uk-UA"/>
          </w:rPr>
          <w:delText>знаходиться в межах</w:delText>
        </w:r>
        <w:r w:rsidR="00DD384D" w:rsidDel="00777D1C">
          <w:rPr>
            <w:lang w:val="uk-UA"/>
          </w:rPr>
          <w:delText xml:space="preserve"> </w:delText>
        </w:r>
        <w:r w:rsidR="00800950" w:rsidDel="00777D1C">
          <w:rPr>
            <w:lang w:val="uk-UA"/>
          </w:rPr>
          <w:delText>10 -</w:delText>
        </w:r>
        <w:r w:rsidR="00DD384D" w:rsidDel="00777D1C">
          <w:rPr>
            <w:lang w:val="uk-UA"/>
          </w:rPr>
          <w:delText xml:space="preserve"> 5</w:delText>
        </w:r>
        <w:r w:rsidR="00800950" w:rsidDel="00777D1C">
          <w:rPr>
            <w:lang w:val="uk-UA"/>
          </w:rPr>
          <w:delText>0%</w:delText>
        </w:r>
        <w:r w:rsidR="00DD384D" w:rsidDel="00777D1C">
          <w:rPr>
            <w:lang w:val="uk-UA"/>
          </w:rPr>
          <w:delText xml:space="preserve"> від кругової швидкості.</w:delText>
        </w:r>
      </w:del>
    </w:p>
    <w:p w14:paraId="6555E5F3" w14:textId="6F7334D3" w:rsidR="00694453" w:rsidDel="00777D1C" w:rsidRDefault="00CC569A" w:rsidP="00CC569A">
      <w:pPr>
        <w:pStyle w:val="2"/>
        <w:rPr>
          <w:del w:id="73" w:author="Volodymyr Bondariev" w:date="2024-09-15T20:08:00Z" w16du:dateUtc="2024-09-15T17:08:00Z"/>
          <w:lang w:val="uk-UA"/>
        </w:rPr>
      </w:pPr>
      <w:del w:id="74" w:author="Volodymyr Bondariev" w:date="2024-09-15T20:08:00Z" w16du:dateUtc="2024-09-15T17:08:00Z">
        <w:r w:rsidDel="00777D1C">
          <w:rPr>
            <w:lang w:val="uk-UA"/>
          </w:rPr>
          <w:delText>Конструктор сцен</w:delText>
        </w:r>
      </w:del>
    </w:p>
    <w:p w14:paraId="66348761" w14:textId="7B723B6E" w:rsidR="00BE5678" w:rsidDel="00777D1C" w:rsidRDefault="003C3799">
      <w:pPr>
        <w:rPr>
          <w:del w:id="75" w:author="Volodymyr Bondariev" w:date="2024-09-15T20:08:00Z" w16du:dateUtc="2024-09-15T17:08:00Z"/>
          <w:lang w:val="uk-UA"/>
        </w:rPr>
      </w:pPr>
      <w:del w:id="76" w:author="Volodymyr Bondariev" w:date="2024-09-15T20:08:00Z" w16du:dateUtc="2024-09-15T17:08:00Z">
        <w:r w:rsidDel="00777D1C">
          <w:rPr>
            <w:lang w:val="uk-UA"/>
          </w:rPr>
          <w:delText>Конструктор сцен являє собою веб-сторінку, головним елементом якої є канвас, що відображує космічний простір. В тому просторі користувач будує бажану сцену</w:delText>
        </w:r>
        <w:r w:rsidR="00B345A1" w:rsidDel="00777D1C">
          <w:rPr>
            <w:lang w:val="uk-UA"/>
          </w:rPr>
          <w:delText>, тобто</w:delText>
        </w:r>
        <w:r w:rsidDel="00777D1C">
          <w:rPr>
            <w:lang w:val="uk-UA"/>
          </w:rPr>
          <w:delText xml:space="preserve"> створю</w:delText>
        </w:r>
        <w:r w:rsidR="00B345A1" w:rsidDel="00777D1C">
          <w:rPr>
            <w:lang w:val="uk-UA"/>
          </w:rPr>
          <w:delText>є</w:delText>
        </w:r>
        <w:r w:rsidDel="00777D1C">
          <w:rPr>
            <w:lang w:val="uk-UA"/>
          </w:rPr>
          <w:delText xml:space="preserve"> </w:delText>
        </w:r>
        <w:r w:rsidR="00B345A1" w:rsidDel="00777D1C">
          <w:rPr>
            <w:lang w:val="uk-UA"/>
          </w:rPr>
          <w:delText xml:space="preserve">зірки і планети, надає їм бажані параметри, такі як маса, розмір положення, початкова швидкість тощо. </w:delText>
        </w:r>
      </w:del>
    </w:p>
    <w:p w14:paraId="4E8E76A9" w14:textId="13A7FEFA" w:rsidR="00A20824" w:rsidDel="00777D1C" w:rsidRDefault="00B345A1" w:rsidP="00A20824">
      <w:pPr>
        <w:rPr>
          <w:del w:id="77" w:author="Volodymyr Bondariev" w:date="2024-09-15T20:08:00Z" w16du:dateUtc="2024-09-15T17:08:00Z"/>
          <w:lang w:val="uk-UA"/>
        </w:rPr>
      </w:pPr>
      <w:del w:id="78" w:author="Volodymyr Bondariev" w:date="2024-09-15T20:08:00Z" w16du:dateUtc="2024-09-15T17:08:00Z">
        <w:r w:rsidDel="00777D1C">
          <w:rPr>
            <w:lang w:val="uk-UA"/>
          </w:rPr>
          <w:delText xml:space="preserve">Під час створення сцени вона статична, в ній ніщо не рухається. Коли сцена створена, можна увімкнути плин часу,  і всі елементи сцени почнуть рухатися відповідно </w:delText>
        </w:r>
        <w:r w:rsidR="00FA0E64" w:rsidDel="00777D1C">
          <w:rPr>
            <w:lang w:val="uk-UA"/>
          </w:rPr>
          <w:delText>до</w:delText>
        </w:r>
        <w:r w:rsidDel="00777D1C">
          <w:rPr>
            <w:lang w:val="uk-UA"/>
          </w:rPr>
          <w:delText xml:space="preserve"> закон</w:delText>
        </w:r>
        <w:r w:rsidR="00FA0E64" w:rsidDel="00777D1C">
          <w:rPr>
            <w:lang w:val="uk-UA"/>
          </w:rPr>
          <w:delText>ів</w:delText>
        </w:r>
        <w:r w:rsidDel="00777D1C">
          <w:rPr>
            <w:lang w:val="uk-UA"/>
          </w:rPr>
          <w:delText xml:space="preserve"> класичної механіки. В будь-який момент </w:delText>
        </w:r>
        <w:r w:rsidR="00FA0E64" w:rsidDel="00777D1C">
          <w:rPr>
            <w:lang w:val="uk-UA"/>
          </w:rPr>
          <w:delText xml:space="preserve">модельний </w:delText>
        </w:r>
        <w:r w:rsidDel="00777D1C">
          <w:rPr>
            <w:lang w:val="uk-UA"/>
          </w:rPr>
          <w:delText xml:space="preserve">час можна </w:delText>
        </w:r>
        <w:r w:rsidR="00FA0E64" w:rsidDel="00777D1C">
          <w:rPr>
            <w:lang w:val="uk-UA"/>
          </w:rPr>
          <w:delText>зу</w:delText>
        </w:r>
        <w:r w:rsidDel="00777D1C">
          <w:rPr>
            <w:lang w:val="uk-UA"/>
          </w:rPr>
          <w:delText xml:space="preserve">пинити </w:delText>
        </w:r>
        <w:r w:rsidR="00D73570" w:rsidDel="00777D1C">
          <w:rPr>
            <w:lang w:val="uk-UA"/>
          </w:rPr>
          <w:delText>або продовжити.</w:delText>
        </w:r>
        <w:r w:rsidR="00BE5678" w:rsidDel="00777D1C">
          <w:rPr>
            <w:lang w:val="uk-UA"/>
          </w:rPr>
          <w:delText xml:space="preserve"> Можна також рухати час покроково, щоб бачити малі зміни в стані моделі.</w:delText>
        </w:r>
        <w:r w:rsidR="00A20824" w:rsidDel="00777D1C">
          <w:rPr>
            <w:lang w:val="uk-UA"/>
          </w:rPr>
          <w:delText xml:space="preserve"> </w:delText>
        </w:r>
      </w:del>
    </w:p>
    <w:p w14:paraId="50D71CE1" w14:textId="71906EE1" w:rsidR="00BE5678" w:rsidDel="00777D1C" w:rsidRDefault="00FA0E64" w:rsidP="00A20824">
      <w:pPr>
        <w:rPr>
          <w:del w:id="79" w:author="Volodymyr Bondariev" w:date="2024-09-15T20:08:00Z" w16du:dateUtc="2024-09-15T17:08:00Z"/>
          <w:lang w:val="uk-UA"/>
        </w:rPr>
      </w:pPr>
      <w:del w:id="80" w:author="Volodymyr Bondariev" w:date="2024-09-15T20:08:00Z" w16du:dateUtc="2024-09-15T17:08:00Z">
        <w:r w:rsidDel="00777D1C">
          <w:rPr>
            <w:lang w:val="uk-UA"/>
          </w:rPr>
          <w:delText>Сцену можна зберегти у вигляді тексту, щоб потім знову завантажити у простір, коли в тому виникне потреба.</w:delText>
        </w:r>
        <w:r w:rsidR="00BE5678" w:rsidDel="00777D1C">
          <w:rPr>
            <w:lang w:val="uk-UA"/>
          </w:rPr>
          <w:delText xml:space="preserve"> Треки руху елементів сцени можна показати або приховати. Масштаб зображення можна змінювати в широких межах. Все </w:delText>
        </w:r>
        <w:r w:rsidR="00A20824" w:rsidDel="00777D1C">
          <w:rPr>
            <w:lang w:val="uk-UA"/>
          </w:rPr>
          <w:delText>перелічене</w:delText>
        </w:r>
        <w:r w:rsidR="00BE5678" w:rsidDel="00777D1C">
          <w:rPr>
            <w:lang w:val="uk-UA"/>
          </w:rPr>
          <w:delText xml:space="preserve"> здійснюється за допомогою панелі керування, яка знаходиться в право</w:delText>
        </w:r>
        <w:r w:rsidR="00A20824" w:rsidDel="00777D1C">
          <w:rPr>
            <w:lang w:val="uk-UA"/>
          </w:rPr>
          <w:delText>му верхньому куті канвасу. Панель можна приховати, якщо вона заважає астрономічним спостереженням.</w:delText>
        </w:r>
      </w:del>
    </w:p>
    <w:p w14:paraId="1AEB7114" w14:textId="43F63614" w:rsidR="00A20824" w:rsidDel="00777D1C" w:rsidRDefault="00A20824" w:rsidP="00A20824">
      <w:pPr>
        <w:rPr>
          <w:del w:id="81" w:author="Volodymyr Bondariev" w:date="2024-09-15T20:08:00Z" w16du:dateUtc="2024-09-15T17:08:00Z"/>
          <w:lang w:val="uk-UA"/>
        </w:rPr>
      </w:pPr>
      <w:del w:id="82" w:author="Volodymyr Bondariev" w:date="2024-09-15T20:08:00Z" w16du:dateUtc="2024-09-15T17:08:00Z">
        <w:r w:rsidDel="00777D1C">
          <w:rPr>
            <w:lang w:val="uk-UA"/>
          </w:rPr>
          <w:delText xml:space="preserve">Будь-який елемент сцени можна зробити обраним. Обраний елемент підсвічується, а в правому верхньому куті канвасу з’являється панель, на якій можна бачити і змінювати всі параметри обраного елемента. </w:delText>
        </w:r>
      </w:del>
    </w:p>
    <w:p w14:paraId="0CD3A609" w14:textId="13FEDEDC" w:rsidR="0060069B" w:rsidDel="000B264C" w:rsidRDefault="00320CB2">
      <w:pPr>
        <w:rPr>
          <w:del w:id="83" w:author="Volodymyr Bondariev" w:date="2024-09-15T16:57:00Z" w16du:dateUtc="2024-09-15T13:57:00Z"/>
          <w:lang w:val="uk-UA"/>
        </w:rPr>
      </w:pPr>
      <w:del w:id="84" w:author="Volodymyr Bondariev" w:date="2024-09-15T20:08:00Z" w16du:dateUtc="2024-09-15T17:08:00Z">
        <w:r w:rsidDel="00777D1C">
          <w:rPr>
            <w:lang w:val="uk-UA"/>
          </w:rPr>
          <w:delText xml:space="preserve">З обранням елементу з’являється можливість планування дій, що пов’язані з певною планетою. До них відносяться запуск ракет і перетворення планети на туманність. </w:delText>
        </w:r>
      </w:del>
      <w:del w:id="85" w:author="Volodymyr Bondariev" w:date="2024-09-15T13:49:00Z" w16du:dateUtc="2024-09-15T10:49:00Z">
        <w:r w:rsidDel="000C39DA">
          <w:rPr>
            <w:lang w:val="uk-UA"/>
          </w:rPr>
          <w:delText xml:space="preserve">Дакі </w:delText>
        </w:r>
      </w:del>
      <w:del w:id="86" w:author="Volodymyr Bondariev" w:date="2024-09-15T20:08:00Z" w16du:dateUtc="2024-09-15T17:08:00Z">
        <w:r w:rsidDel="00777D1C">
          <w:rPr>
            <w:lang w:val="uk-UA"/>
          </w:rPr>
          <w:delText>дії можуть бути відкладені у часі</w:delText>
        </w:r>
      </w:del>
      <w:del w:id="87" w:author="Volodymyr Bondariev" w:date="2024-09-15T13:36:00Z" w16du:dateUtc="2024-09-15T10:36:00Z">
        <w:r w:rsidDel="00320CB2">
          <w:rPr>
            <w:lang w:val="uk-UA"/>
          </w:rPr>
          <w:delText xml:space="preserve"> на будь-яку кількість </w:delText>
        </w:r>
      </w:del>
    </w:p>
    <w:p w14:paraId="1DC2C868" w14:textId="72ABB926" w:rsidR="00B345A1" w:rsidDel="00777D1C" w:rsidRDefault="00B345A1">
      <w:pPr>
        <w:rPr>
          <w:del w:id="88" w:author="Volodymyr Bondariev" w:date="2024-09-15T20:08:00Z" w16du:dateUtc="2024-09-15T17:08:00Z"/>
          <w:lang w:val="uk-UA"/>
        </w:rPr>
      </w:pPr>
      <w:del w:id="89" w:author="Volodymyr Bondariev" w:date="2024-09-15T20:08:00Z" w16du:dateUtc="2024-09-15T17:08:00Z">
        <w:r w:rsidDel="00777D1C">
          <w:rPr>
            <w:lang w:val="uk-UA"/>
          </w:rPr>
          <w:delText xml:space="preserve"> </w:delText>
        </w:r>
      </w:del>
    </w:p>
    <w:p w14:paraId="0D59A52A" w14:textId="40EAC9C9" w:rsidR="00B345A1" w:rsidDel="00777D1C" w:rsidRDefault="00B345A1">
      <w:pPr>
        <w:rPr>
          <w:del w:id="90" w:author="Volodymyr Bondariev" w:date="2024-09-15T20:08:00Z" w16du:dateUtc="2024-09-15T17:08:00Z"/>
          <w:lang w:val="uk-UA"/>
        </w:rPr>
      </w:pPr>
    </w:p>
    <w:p w14:paraId="5B8AC0B5" w14:textId="0A4BFBEA" w:rsidR="003C3799" w:rsidDel="00777D1C" w:rsidRDefault="003C3799">
      <w:pPr>
        <w:rPr>
          <w:del w:id="91" w:author="Volodymyr Bondariev" w:date="2024-09-15T20:08:00Z" w16du:dateUtc="2024-09-15T17:08:00Z"/>
          <w:lang w:val="uk-UA"/>
        </w:rPr>
      </w:pPr>
    </w:p>
    <w:p w14:paraId="156805F1" w14:textId="05E78974" w:rsidR="006B5E57" w:rsidRPr="00694453" w:rsidDel="00777D1C" w:rsidRDefault="006B5E57">
      <w:pPr>
        <w:rPr>
          <w:del w:id="92" w:author="Volodymyr Bondariev" w:date="2024-09-15T20:08:00Z" w16du:dateUtc="2024-09-15T17:08:00Z"/>
          <w:b/>
          <w:bCs/>
          <w:lang w:val="uk-UA"/>
        </w:rPr>
      </w:pPr>
      <w:del w:id="93" w:author="Volodymyr Bondariev" w:date="2024-09-15T20:08:00Z" w16du:dateUtc="2024-09-15T17:08:00Z">
        <w:r w:rsidRPr="00694453" w:rsidDel="00777D1C">
          <w:rPr>
            <w:b/>
            <w:bCs/>
            <w:lang w:val="uk-UA"/>
          </w:rPr>
          <w:delText>Посилання</w:delText>
        </w:r>
      </w:del>
    </w:p>
    <w:p w14:paraId="3F0876FD" w14:textId="791524BC" w:rsidR="002021A7" w:rsidRPr="00694453" w:rsidDel="00777D1C" w:rsidRDefault="00000000">
      <w:pPr>
        <w:rPr>
          <w:del w:id="94" w:author="Volodymyr Bondariev" w:date="2024-09-15T20:08:00Z" w16du:dateUtc="2024-09-15T17:08:00Z"/>
          <w:lang w:val="uk-UA"/>
        </w:rPr>
      </w:pPr>
      <w:del w:id="95" w:author="Volodymyr Bondariev" w:date="2024-09-15T20:08:00Z" w16du:dateUtc="2024-09-15T17:08:00Z">
        <w:r w:rsidDel="00777D1C">
          <w:fldChar w:fldCharType="begin"/>
        </w:r>
        <w:r w:rsidDel="00777D1C">
          <w:delInstrText>HYPERLINK "https://astrograv.soft32.com/"</w:delInstrText>
        </w:r>
        <w:r w:rsidDel="00777D1C">
          <w:fldChar w:fldCharType="separate"/>
        </w:r>
        <w:r w:rsidR="006952BB" w:rsidRPr="00694453" w:rsidDel="00777D1C">
          <w:rPr>
            <w:rStyle w:val="a3"/>
            <w:lang w:val="uk-UA"/>
          </w:rPr>
          <w:delText>https://astrograv.soft32.com/</w:delText>
        </w:r>
        <w:r w:rsidDel="00777D1C">
          <w:rPr>
            <w:rStyle w:val="a3"/>
            <w:lang w:val="uk-UA"/>
          </w:rPr>
          <w:fldChar w:fldCharType="end"/>
        </w:r>
      </w:del>
    </w:p>
    <w:p w14:paraId="242E0954" w14:textId="1CE755FA" w:rsidR="00D437DD" w:rsidRPr="00694453" w:rsidDel="00777D1C" w:rsidRDefault="00D437DD">
      <w:pPr>
        <w:rPr>
          <w:del w:id="96" w:author="Volodymyr Bondariev" w:date="2024-09-15T20:08:00Z" w16du:dateUtc="2024-09-15T17:08:00Z"/>
          <w:lang w:val="uk-UA"/>
        </w:rPr>
      </w:pPr>
      <w:del w:id="97" w:author="Volodymyr Bondariev" w:date="2024-09-15T20:08:00Z" w16du:dateUtc="2024-09-15T17:08:00Z">
        <w:r w:rsidRPr="00694453" w:rsidDel="00777D1C">
          <w:rPr>
            <w:lang w:val="uk-UA"/>
          </w:rPr>
          <w:delText>Програмне забезпечення для моделювання орбіт і гравітаційних систем. Воно підтримує різні типи імітацій і дозволяє вивчати динаміку небесних тіл.</w:delText>
        </w:r>
      </w:del>
    </w:p>
    <w:p w14:paraId="3B8666D9" w14:textId="3543E852" w:rsidR="006952BB" w:rsidRPr="00694453" w:rsidDel="00777D1C" w:rsidRDefault="00000000">
      <w:pPr>
        <w:rPr>
          <w:del w:id="98" w:author="Volodymyr Bondariev" w:date="2024-09-15T20:08:00Z" w16du:dateUtc="2024-09-15T17:08:00Z"/>
          <w:lang w:val="uk-UA"/>
        </w:rPr>
      </w:pPr>
      <w:del w:id="99" w:author="Volodymyr Bondariev" w:date="2024-09-15T20:08:00Z" w16du:dateUtc="2024-09-15T17:08:00Z">
        <w:r w:rsidDel="00777D1C">
          <w:fldChar w:fldCharType="begin"/>
        </w:r>
        <w:r w:rsidDel="00777D1C">
          <w:delInstrText>HYPERLINK</w:delInstrText>
        </w:r>
        <w:r w:rsidRPr="00046790" w:rsidDel="00777D1C">
          <w:rPr>
            <w:lang w:val="uk-UA"/>
            <w:rPrChange w:id="100" w:author="Volodymyr Bondariev" w:date="2024-09-15T17:12:00Z" w16du:dateUtc="2024-09-15T14:12:00Z">
              <w:rPr/>
            </w:rPrChange>
          </w:rPr>
          <w:delInstrText xml:space="preserve"> "</w:delInstrText>
        </w:r>
        <w:r w:rsidDel="00777D1C">
          <w:delInstrText>https</w:delInstrText>
        </w:r>
        <w:r w:rsidRPr="00046790" w:rsidDel="00777D1C">
          <w:rPr>
            <w:lang w:val="uk-UA"/>
            <w:rPrChange w:id="101" w:author="Volodymyr Bondariev" w:date="2024-09-15T17:12:00Z" w16du:dateUtc="2024-09-15T14:12:00Z">
              <w:rPr/>
            </w:rPrChange>
          </w:rPr>
          <w:delInstrText>://</w:delInstrText>
        </w:r>
        <w:r w:rsidDel="00777D1C">
          <w:delInstrText>www</w:delInstrText>
        </w:r>
        <w:r w:rsidRPr="00046790" w:rsidDel="00777D1C">
          <w:rPr>
            <w:lang w:val="uk-UA"/>
            <w:rPrChange w:id="102" w:author="Volodymyr Bondariev" w:date="2024-09-15T17:12:00Z" w16du:dateUtc="2024-09-15T14:12:00Z">
              <w:rPr/>
            </w:rPrChange>
          </w:rPr>
          <w:delInstrText>.</w:delInstrText>
        </w:r>
        <w:r w:rsidDel="00777D1C">
          <w:delInstrText>orbitsimulator</w:delInstrText>
        </w:r>
        <w:r w:rsidRPr="00046790" w:rsidDel="00777D1C">
          <w:rPr>
            <w:lang w:val="uk-UA"/>
            <w:rPrChange w:id="103" w:author="Volodymyr Bondariev" w:date="2024-09-15T17:12:00Z" w16du:dateUtc="2024-09-15T14:12:00Z">
              <w:rPr/>
            </w:rPrChange>
          </w:rPr>
          <w:delInstrText>.</w:delInstrText>
        </w:r>
        <w:r w:rsidDel="00777D1C">
          <w:delInstrText>com</w:delInstrText>
        </w:r>
        <w:r w:rsidRPr="00046790" w:rsidDel="00777D1C">
          <w:rPr>
            <w:lang w:val="uk-UA"/>
            <w:rPrChange w:id="104" w:author="Volodymyr Bondariev" w:date="2024-09-15T17:12:00Z" w16du:dateUtc="2024-09-15T14:12:00Z">
              <w:rPr/>
            </w:rPrChange>
          </w:rPr>
          <w:delInstrText>/"</w:delInstrText>
        </w:r>
        <w:r w:rsidDel="00777D1C">
          <w:fldChar w:fldCharType="separate"/>
        </w:r>
        <w:r w:rsidR="00D437DD" w:rsidRPr="00694453" w:rsidDel="00777D1C">
          <w:rPr>
            <w:rStyle w:val="a3"/>
            <w:lang w:val="uk-UA"/>
          </w:rPr>
          <w:delText>https://www.orbitsimulator.com/</w:delText>
        </w:r>
        <w:r w:rsidDel="00777D1C">
          <w:rPr>
            <w:rStyle w:val="a3"/>
            <w:lang w:val="uk-UA"/>
          </w:rPr>
          <w:fldChar w:fldCharType="end"/>
        </w:r>
      </w:del>
    </w:p>
    <w:p w14:paraId="6AD71DCD" w14:textId="3B960B36" w:rsidR="00D437DD" w:rsidRPr="00694453" w:rsidDel="00777D1C" w:rsidRDefault="00D437DD">
      <w:pPr>
        <w:rPr>
          <w:del w:id="105" w:author="Volodymyr Bondariev" w:date="2024-09-15T20:08:00Z" w16du:dateUtc="2024-09-15T17:08:00Z"/>
          <w:lang w:val="uk-UA"/>
        </w:rPr>
      </w:pPr>
      <w:del w:id="106" w:author="Volodymyr Bondariev" w:date="2024-09-15T20:08:00Z" w16du:dateUtc="2024-09-15T17:08:00Z">
        <w:r w:rsidRPr="00694453" w:rsidDel="00777D1C">
          <w:rPr>
            <w:lang w:val="uk-UA"/>
          </w:rPr>
          <w:delText>Онлайн-симулятор орбіт, який дозволяє вивчати орбіти планет і супутників, а також створювати власні моделі руху небесних тіл.</w:delText>
        </w:r>
      </w:del>
    </w:p>
    <w:p w14:paraId="58130B6A" w14:textId="0638F242" w:rsidR="00D437DD" w:rsidRPr="00694453" w:rsidDel="00777D1C" w:rsidRDefault="00D437DD">
      <w:pPr>
        <w:rPr>
          <w:del w:id="107" w:author="Volodymyr Bondariev" w:date="2024-09-15T20:08:00Z" w16du:dateUtc="2024-09-15T17:08:00Z"/>
          <w:lang w:val="uk-UA"/>
        </w:rPr>
      </w:pPr>
    </w:p>
    <w:p w14:paraId="276D6A00" w14:textId="50910235" w:rsidR="00D437DD" w:rsidRPr="00694453" w:rsidDel="00777D1C" w:rsidRDefault="00000000">
      <w:pPr>
        <w:rPr>
          <w:del w:id="108" w:author="Volodymyr Bondariev" w:date="2024-09-15T20:08:00Z" w16du:dateUtc="2024-09-15T17:08:00Z"/>
          <w:lang w:val="uk-UA"/>
        </w:rPr>
      </w:pPr>
      <w:del w:id="109" w:author="Volodymyr Bondariev" w:date="2024-09-15T20:08:00Z" w16du:dateUtc="2024-09-15T17:08:00Z">
        <w:r w:rsidDel="00777D1C">
          <w:fldChar w:fldCharType="begin"/>
        </w:r>
        <w:r w:rsidDel="00777D1C">
          <w:delInstrText>HYPERLINK</w:delInstrText>
        </w:r>
        <w:r w:rsidRPr="00046790" w:rsidDel="00777D1C">
          <w:rPr>
            <w:lang w:val="uk-UA"/>
            <w:rPrChange w:id="110" w:author="Volodymyr Bondariev" w:date="2024-09-15T17:12:00Z" w16du:dateUtc="2024-09-15T14:12:00Z">
              <w:rPr/>
            </w:rPrChange>
          </w:rPr>
          <w:delInstrText xml:space="preserve"> "</w:delInstrText>
        </w:r>
        <w:r w:rsidDel="00777D1C">
          <w:delInstrText>https</w:delInstrText>
        </w:r>
        <w:r w:rsidRPr="00046790" w:rsidDel="00777D1C">
          <w:rPr>
            <w:lang w:val="uk-UA"/>
            <w:rPrChange w:id="111" w:author="Volodymyr Bondariev" w:date="2024-09-15T17:12:00Z" w16du:dateUtc="2024-09-15T14:12:00Z">
              <w:rPr/>
            </w:rPrChange>
          </w:rPr>
          <w:delInstrText>://</w:delInstrText>
        </w:r>
        <w:r w:rsidDel="00777D1C">
          <w:delInstrText>rebound</w:delInstrText>
        </w:r>
        <w:r w:rsidRPr="00046790" w:rsidDel="00777D1C">
          <w:rPr>
            <w:lang w:val="uk-UA"/>
            <w:rPrChange w:id="112" w:author="Volodymyr Bondariev" w:date="2024-09-15T17:12:00Z" w16du:dateUtc="2024-09-15T14:12:00Z">
              <w:rPr/>
            </w:rPrChange>
          </w:rPr>
          <w:delInstrText>.</w:delInstrText>
        </w:r>
        <w:r w:rsidDel="00777D1C">
          <w:delInstrText>readthedocs</w:delInstrText>
        </w:r>
        <w:r w:rsidRPr="00046790" w:rsidDel="00777D1C">
          <w:rPr>
            <w:lang w:val="uk-UA"/>
            <w:rPrChange w:id="113" w:author="Volodymyr Bondariev" w:date="2024-09-15T17:12:00Z" w16du:dateUtc="2024-09-15T14:12:00Z">
              <w:rPr/>
            </w:rPrChange>
          </w:rPr>
          <w:delInstrText>.</w:delInstrText>
        </w:r>
        <w:r w:rsidDel="00777D1C">
          <w:delInstrText>io</w:delInstrText>
        </w:r>
        <w:r w:rsidRPr="00046790" w:rsidDel="00777D1C">
          <w:rPr>
            <w:lang w:val="uk-UA"/>
            <w:rPrChange w:id="114" w:author="Volodymyr Bondariev" w:date="2024-09-15T17:12:00Z" w16du:dateUtc="2024-09-15T14:12:00Z">
              <w:rPr/>
            </w:rPrChange>
          </w:rPr>
          <w:delInstrText>/</w:delInstrText>
        </w:r>
        <w:r w:rsidDel="00777D1C">
          <w:delInstrText>en</w:delInstrText>
        </w:r>
        <w:r w:rsidRPr="00046790" w:rsidDel="00777D1C">
          <w:rPr>
            <w:lang w:val="uk-UA"/>
            <w:rPrChange w:id="115" w:author="Volodymyr Bondariev" w:date="2024-09-15T17:12:00Z" w16du:dateUtc="2024-09-15T14:12:00Z">
              <w:rPr/>
            </w:rPrChange>
          </w:rPr>
          <w:delInstrText>/</w:delInstrText>
        </w:r>
        <w:r w:rsidDel="00777D1C">
          <w:delInstrText>latest</w:delInstrText>
        </w:r>
        <w:r w:rsidRPr="00046790" w:rsidDel="00777D1C">
          <w:rPr>
            <w:lang w:val="uk-UA"/>
            <w:rPrChange w:id="116" w:author="Volodymyr Bondariev" w:date="2024-09-15T17:12:00Z" w16du:dateUtc="2024-09-15T14:12:00Z">
              <w:rPr/>
            </w:rPrChange>
          </w:rPr>
          <w:delInstrText>/"</w:delInstrText>
        </w:r>
        <w:r w:rsidDel="00777D1C">
          <w:fldChar w:fldCharType="separate"/>
        </w:r>
        <w:r w:rsidR="00D437DD" w:rsidRPr="00694453" w:rsidDel="00777D1C">
          <w:rPr>
            <w:rStyle w:val="a3"/>
            <w:lang w:val="uk-UA"/>
          </w:rPr>
          <w:delText>https://rebound.readthedocs.io/en/latest/</w:delText>
        </w:r>
        <w:r w:rsidDel="00777D1C">
          <w:rPr>
            <w:rStyle w:val="a3"/>
            <w:lang w:val="uk-UA"/>
          </w:rPr>
          <w:fldChar w:fldCharType="end"/>
        </w:r>
      </w:del>
    </w:p>
    <w:p w14:paraId="7A567F3D" w14:textId="5653F88B" w:rsidR="00D437DD" w:rsidRPr="00694453" w:rsidDel="00777D1C" w:rsidRDefault="00D437DD">
      <w:pPr>
        <w:rPr>
          <w:del w:id="117" w:author="Volodymyr Bondariev" w:date="2024-09-15T20:08:00Z" w16du:dateUtc="2024-09-15T17:08:00Z"/>
          <w:lang w:val="uk-UA"/>
        </w:rPr>
      </w:pPr>
      <w:del w:id="118" w:author="Volodymyr Bondariev" w:date="2024-09-15T20:08:00Z" w16du:dateUtc="2024-09-15T17:08:00Z">
        <w:r w:rsidRPr="00694453" w:rsidDel="00777D1C">
          <w:rPr>
            <w:lang w:val="uk-UA"/>
          </w:rPr>
          <w:delText xml:space="preserve">Pyton or C++   </w:delText>
        </w:r>
      </w:del>
    </w:p>
    <w:p w14:paraId="3D2A4E03" w14:textId="47C77988" w:rsidR="00D437DD" w:rsidRPr="00694453" w:rsidDel="00777D1C" w:rsidRDefault="00D437DD">
      <w:pPr>
        <w:rPr>
          <w:del w:id="119" w:author="Volodymyr Bondariev" w:date="2024-09-15T20:08:00Z" w16du:dateUtc="2024-09-15T17:08:00Z"/>
          <w:lang w:val="uk-UA"/>
        </w:rPr>
      </w:pPr>
      <w:del w:id="120" w:author="Volodymyr Bondariev" w:date="2024-09-15T20:08:00Z" w16du:dateUtc="2024-09-15T17:08:00Z">
        <w:r w:rsidRPr="00694453" w:rsidDel="00777D1C">
          <w:rPr>
            <w:lang w:val="uk-UA"/>
          </w:rPr>
          <w:delText>Це пакет для чисельного моделювання динаміки небесних тіл. Він використовується для моделювання руху планет, астероїдів, комет і зірок. Rebound підтримує різноманітні чисельні методи для інтеграції орбіт.</w:delText>
        </w:r>
      </w:del>
    </w:p>
    <w:p w14:paraId="653BF730" w14:textId="0070A2E4" w:rsidR="00D437DD" w:rsidRPr="00694453" w:rsidDel="00777D1C" w:rsidRDefault="00000000">
      <w:pPr>
        <w:rPr>
          <w:del w:id="121" w:author="Volodymyr Bondariev" w:date="2024-09-15T20:08:00Z" w16du:dateUtc="2024-09-15T17:08:00Z"/>
          <w:lang w:val="uk-UA"/>
        </w:rPr>
      </w:pPr>
      <w:del w:id="122" w:author="Volodymyr Bondariev" w:date="2024-09-15T20:08:00Z" w16du:dateUtc="2024-09-15T17:08:00Z">
        <w:r w:rsidDel="00777D1C">
          <w:fldChar w:fldCharType="begin"/>
        </w:r>
        <w:r w:rsidDel="00777D1C">
          <w:delInstrText>HYPERLINK</w:delInstrText>
        </w:r>
        <w:r w:rsidRPr="00046790" w:rsidDel="00777D1C">
          <w:rPr>
            <w:lang w:val="uk-UA"/>
            <w:rPrChange w:id="123" w:author="Volodymyr Bondariev" w:date="2024-09-15T17:12:00Z" w16du:dateUtc="2024-09-15T14:12:00Z">
              <w:rPr/>
            </w:rPrChange>
          </w:rPr>
          <w:delInstrText xml:space="preserve"> "</w:delInstrText>
        </w:r>
        <w:r w:rsidDel="00777D1C">
          <w:delInstrText>https</w:delInstrText>
        </w:r>
        <w:r w:rsidRPr="00046790" w:rsidDel="00777D1C">
          <w:rPr>
            <w:lang w:val="uk-UA"/>
            <w:rPrChange w:id="124" w:author="Volodymyr Bondariev" w:date="2024-09-15T17:12:00Z" w16du:dateUtc="2024-09-15T14:12:00Z">
              <w:rPr/>
            </w:rPrChange>
          </w:rPr>
          <w:delInstrText>://</w:delInstrText>
        </w:r>
        <w:r w:rsidDel="00777D1C">
          <w:delInstrText>stellarium</w:delInstrText>
        </w:r>
        <w:r w:rsidRPr="00046790" w:rsidDel="00777D1C">
          <w:rPr>
            <w:lang w:val="uk-UA"/>
            <w:rPrChange w:id="125" w:author="Volodymyr Bondariev" w:date="2024-09-15T17:12:00Z" w16du:dateUtc="2024-09-15T14:12:00Z">
              <w:rPr/>
            </w:rPrChange>
          </w:rPr>
          <w:delInstrText>.</w:delInstrText>
        </w:r>
        <w:r w:rsidDel="00777D1C">
          <w:delInstrText>org</w:delInstrText>
        </w:r>
        <w:r w:rsidRPr="00046790" w:rsidDel="00777D1C">
          <w:rPr>
            <w:lang w:val="uk-UA"/>
            <w:rPrChange w:id="126" w:author="Volodymyr Bondariev" w:date="2024-09-15T17:12:00Z" w16du:dateUtc="2024-09-15T14:12:00Z">
              <w:rPr/>
            </w:rPrChange>
          </w:rPr>
          <w:delInstrText>/"</w:delInstrText>
        </w:r>
        <w:r w:rsidDel="00777D1C">
          <w:fldChar w:fldCharType="separate"/>
        </w:r>
        <w:r w:rsidR="00D437DD" w:rsidRPr="00694453" w:rsidDel="00777D1C">
          <w:rPr>
            <w:rStyle w:val="a3"/>
            <w:lang w:val="uk-UA"/>
          </w:rPr>
          <w:delText>https://stellarium.org/</w:delText>
        </w:r>
        <w:r w:rsidDel="00777D1C">
          <w:rPr>
            <w:rStyle w:val="a3"/>
            <w:lang w:val="uk-UA"/>
          </w:rPr>
          <w:fldChar w:fldCharType="end"/>
        </w:r>
      </w:del>
    </w:p>
    <w:p w14:paraId="4E397C06" w14:textId="4D05868E" w:rsidR="00D437DD" w:rsidRPr="00694453" w:rsidDel="00777D1C" w:rsidRDefault="00D437DD">
      <w:pPr>
        <w:rPr>
          <w:del w:id="127" w:author="Volodymyr Bondariev" w:date="2024-09-15T20:08:00Z" w16du:dateUtc="2024-09-15T17:08:00Z"/>
          <w:lang w:val="uk-UA"/>
        </w:rPr>
      </w:pPr>
      <w:del w:id="128" w:author="Volodymyr Bondariev" w:date="2024-09-15T20:08:00Z" w16du:dateUtc="2024-09-15T17:08:00Z">
        <w:r w:rsidRPr="00694453" w:rsidDel="00777D1C">
          <w:rPr>
            <w:lang w:val="uk-UA"/>
          </w:rPr>
          <w:delText>Безкоштовний астрономічний симулятор, який дозволяє користувачам спостерігати нічне небо з будь-якої точки на Землі та в будь-який час. Містить функції для моделювання руху планет і зірок.</w:delText>
        </w:r>
      </w:del>
    </w:p>
    <w:p w14:paraId="6A936F7F" w14:textId="1C192560" w:rsidR="00D437DD" w:rsidRPr="00694453" w:rsidDel="00777D1C" w:rsidRDefault="00000000">
      <w:pPr>
        <w:rPr>
          <w:del w:id="129" w:author="Volodymyr Bondariev" w:date="2024-09-15T20:08:00Z" w16du:dateUtc="2024-09-15T17:08:00Z"/>
          <w:lang w:val="uk-UA"/>
        </w:rPr>
      </w:pPr>
      <w:del w:id="130" w:author="Volodymyr Bondariev" w:date="2024-09-15T20:08:00Z" w16du:dateUtc="2024-09-15T17:08:00Z">
        <w:r w:rsidDel="00777D1C">
          <w:fldChar w:fldCharType="begin"/>
        </w:r>
        <w:r w:rsidDel="00777D1C">
          <w:delInstrText>HYPERLINK</w:delInstrText>
        </w:r>
        <w:r w:rsidRPr="00046790" w:rsidDel="00777D1C">
          <w:rPr>
            <w:lang w:val="uk-UA"/>
            <w:rPrChange w:id="131" w:author="Volodymyr Bondariev" w:date="2024-09-15T17:12:00Z" w16du:dateUtc="2024-09-15T14:12:00Z">
              <w:rPr/>
            </w:rPrChange>
          </w:rPr>
          <w:delInstrText xml:space="preserve"> "</w:delInstrText>
        </w:r>
        <w:r w:rsidDel="00777D1C">
          <w:delInstrText>https</w:delInstrText>
        </w:r>
        <w:r w:rsidRPr="00046790" w:rsidDel="00777D1C">
          <w:rPr>
            <w:lang w:val="uk-UA"/>
            <w:rPrChange w:id="132" w:author="Volodymyr Bondariev" w:date="2024-09-15T17:12:00Z" w16du:dateUtc="2024-09-15T14:12:00Z">
              <w:rPr/>
            </w:rPrChange>
          </w:rPr>
          <w:delInstrText>://</w:delInstrText>
        </w:r>
        <w:r w:rsidDel="00777D1C">
          <w:delInstrText>celestiaproject</w:delInstrText>
        </w:r>
        <w:r w:rsidRPr="00046790" w:rsidDel="00777D1C">
          <w:rPr>
            <w:lang w:val="uk-UA"/>
            <w:rPrChange w:id="133" w:author="Volodymyr Bondariev" w:date="2024-09-15T17:12:00Z" w16du:dateUtc="2024-09-15T14:12:00Z">
              <w:rPr/>
            </w:rPrChange>
          </w:rPr>
          <w:delInstrText>.</w:delInstrText>
        </w:r>
        <w:r w:rsidDel="00777D1C">
          <w:delInstrText>space</w:delInstrText>
        </w:r>
        <w:r w:rsidRPr="00046790" w:rsidDel="00777D1C">
          <w:rPr>
            <w:lang w:val="uk-UA"/>
            <w:rPrChange w:id="134" w:author="Volodymyr Bondariev" w:date="2024-09-15T17:12:00Z" w16du:dateUtc="2024-09-15T14:12:00Z">
              <w:rPr/>
            </w:rPrChange>
          </w:rPr>
          <w:delInstrText>/"</w:delInstrText>
        </w:r>
        <w:r w:rsidDel="00777D1C">
          <w:fldChar w:fldCharType="separate"/>
        </w:r>
        <w:r w:rsidR="00D437DD" w:rsidRPr="00694453" w:rsidDel="00777D1C">
          <w:rPr>
            <w:rStyle w:val="a3"/>
            <w:lang w:val="uk-UA"/>
          </w:rPr>
          <w:delText>https://celestiaproject.space/</w:delText>
        </w:r>
        <w:r w:rsidDel="00777D1C">
          <w:rPr>
            <w:rStyle w:val="a3"/>
            <w:lang w:val="uk-UA"/>
          </w:rPr>
          <w:fldChar w:fldCharType="end"/>
        </w:r>
      </w:del>
    </w:p>
    <w:p w14:paraId="7727F4C7" w14:textId="341C1B2E" w:rsidR="00D437DD" w:rsidRPr="00694453" w:rsidDel="00777D1C" w:rsidRDefault="00D437DD">
      <w:pPr>
        <w:rPr>
          <w:del w:id="135" w:author="Volodymyr Bondariev" w:date="2024-09-15T20:08:00Z" w16du:dateUtc="2024-09-15T17:08:00Z"/>
          <w:lang w:val="uk-UA"/>
        </w:rPr>
      </w:pPr>
      <w:del w:id="136" w:author="Volodymyr Bondariev" w:date="2024-09-15T20:08:00Z" w16du:dateUtc="2024-09-15T17:08:00Z">
        <w:r w:rsidRPr="00694453" w:rsidDel="00777D1C">
          <w:rPr>
            <w:lang w:val="uk-UA"/>
          </w:rPr>
          <w:delText>3D</w:delText>
        </w:r>
      </w:del>
    </w:p>
    <w:p w14:paraId="3CA49810" w14:textId="2B96CD85" w:rsidR="00D437DD" w:rsidRPr="00694453" w:rsidDel="00777D1C" w:rsidRDefault="00D437DD">
      <w:pPr>
        <w:rPr>
          <w:del w:id="137" w:author="Volodymyr Bondariev" w:date="2024-09-15T20:08:00Z" w16du:dateUtc="2024-09-15T17:08:00Z"/>
          <w:lang w:val="uk-UA"/>
        </w:rPr>
      </w:pPr>
      <w:del w:id="138" w:author="Volodymyr Bondariev" w:date="2024-09-15T20:08:00Z" w16du:dateUtc="2024-09-15T17:08:00Z">
        <w:r w:rsidRPr="00694453" w:rsidDel="00777D1C">
          <w:rPr>
            <w:lang w:val="uk-UA"/>
          </w:rPr>
          <w:delText>Це вільне програмне забезпечення для тривимірного моделювання та візуалізації космосу. Celestia дозволяє досліджувати планети, зірки, галактики та інші небесні тіла в реальному часі.</w:delText>
        </w:r>
      </w:del>
    </w:p>
    <w:p w14:paraId="21684383" w14:textId="53573E02" w:rsidR="00D437DD" w:rsidRPr="00694453" w:rsidDel="00777D1C" w:rsidRDefault="00D437DD">
      <w:pPr>
        <w:rPr>
          <w:del w:id="139" w:author="Volodymyr Bondariev" w:date="2024-09-15T20:08:00Z" w16du:dateUtc="2024-09-15T17:08:00Z"/>
          <w:lang w:val="uk-UA"/>
        </w:rPr>
      </w:pPr>
    </w:p>
    <w:p w14:paraId="2FB0781A" w14:textId="4F3A1F52" w:rsidR="00CF0AAD" w:rsidRPr="00694453" w:rsidDel="00777D1C" w:rsidRDefault="00000000">
      <w:pPr>
        <w:rPr>
          <w:del w:id="140" w:author="Volodymyr Bondariev" w:date="2024-09-15T20:08:00Z" w16du:dateUtc="2024-09-15T17:08:00Z"/>
          <w:lang w:val="uk-UA"/>
        </w:rPr>
      </w:pPr>
      <w:del w:id="141" w:author="Volodymyr Bondariev" w:date="2024-09-15T20:08:00Z" w16du:dateUtc="2024-09-15T17:08:00Z">
        <w:r w:rsidDel="00777D1C">
          <w:fldChar w:fldCharType="begin"/>
        </w:r>
        <w:r w:rsidDel="00777D1C">
          <w:delInstrText>HYPERLINK "https://phet.colorado.edu/en/simulations/my-solar-system"</w:delInstrText>
        </w:r>
        <w:r w:rsidDel="00777D1C">
          <w:fldChar w:fldCharType="separate"/>
        </w:r>
        <w:r w:rsidR="00CF0AAD" w:rsidRPr="00694453" w:rsidDel="00777D1C">
          <w:rPr>
            <w:rStyle w:val="a3"/>
            <w:lang w:val="uk-UA"/>
          </w:rPr>
          <w:delText>My Solar System - Astronomy | Orbits | Gravitational Force - PhET Interactive Simulations (colorado.edu)</w:delText>
        </w:r>
        <w:r w:rsidDel="00777D1C">
          <w:rPr>
            <w:rStyle w:val="a3"/>
            <w:lang w:val="uk-UA"/>
          </w:rPr>
          <w:fldChar w:fldCharType="end"/>
        </w:r>
      </w:del>
    </w:p>
    <w:p w14:paraId="2EB5FCCE" w14:textId="77777777" w:rsidR="00CF0AAD" w:rsidRPr="00777D1C" w:rsidRDefault="00CF0AAD" w:rsidP="00777D1C">
      <w:pPr>
        <w:ind w:firstLine="0"/>
        <w:rPr>
          <w:rPrChange w:id="142" w:author="Volodymyr Bondariev" w:date="2024-09-15T20:09:00Z" w16du:dateUtc="2024-09-15T17:09:00Z">
            <w:rPr>
              <w:lang w:val="uk-UA"/>
            </w:rPr>
          </w:rPrChange>
        </w:rPr>
        <w:pPrChange w:id="143" w:author="Volodymyr Bondariev" w:date="2024-09-15T20:09:00Z" w16du:dateUtc="2024-09-15T17:09:00Z">
          <w:pPr/>
        </w:pPrChange>
      </w:pPr>
    </w:p>
    <w:p w14:paraId="6852886D" w14:textId="673F7CCD" w:rsidR="00D437DD" w:rsidRPr="00694453" w:rsidRDefault="00FF582F">
      <w:pPr>
        <w:rPr>
          <w:b/>
          <w:bCs/>
          <w:lang w:val="uk-UA"/>
        </w:rPr>
      </w:pPr>
      <w:del w:id="144" w:author="Volodymyr Bondariev" w:date="2024-09-15T20:10:00Z" w16du:dateUtc="2024-09-15T17:10:00Z">
        <w:r w:rsidRPr="00694453" w:rsidDel="00777D1C">
          <w:rPr>
            <w:b/>
            <w:bCs/>
            <w:lang w:val="uk-UA"/>
          </w:rPr>
          <w:delText>Розділ</w:delText>
        </w:r>
      </w:del>
      <w:ins w:id="145" w:author="Volodymyr Bondariev" w:date="2024-09-15T20:10:00Z" w16du:dateUtc="2024-09-15T17:10:00Z">
        <w:r w:rsidR="00777D1C">
          <w:rPr>
            <w:b/>
            <w:bCs/>
            <w:lang w:val="uk-UA"/>
          </w:rPr>
          <w:t>Завдання</w:t>
        </w:r>
      </w:ins>
      <w:r w:rsidR="00803B55" w:rsidRPr="00694453">
        <w:rPr>
          <w:b/>
          <w:bCs/>
          <w:lang w:val="uk-UA"/>
        </w:rPr>
        <w:t xml:space="preserve"> 1</w:t>
      </w:r>
    </w:p>
    <w:p w14:paraId="1BAAD921" w14:textId="0423A2F5" w:rsidR="00FF582F" w:rsidRPr="00694453" w:rsidRDefault="00FF582F">
      <w:pPr>
        <w:rPr>
          <w:lang w:val="uk-UA"/>
        </w:rPr>
      </w:pPr>
      <w:del w:id="146" w:author="Volodymyr Bondariev" w:date="2024-09-15T20:10:00Z" w16du:dateUtc="2024-09-15T17:10:00Z">
        <w:r w:rsidRPr="00694453" w:rsidDel="00777D1C">
          <w:rPr>
            <w:lang w:val="uk-UA"/>
          </w:rPr>
          <w:delText>Завдання</w:delText>
        </w:r>
      </w:del>
      <w:ins w:id="147" w:author="Volodymyr Bondariev" w:date="2024-09-15T20:10:00Z" w16du:dateUtc="2024-09-15T17:10:00Z">
        <w:r w:rsidR="00777D1C">
          <w:rPr>
            <w:lang w:val="uk-UA"/>
          </w:rPr>
          <w:t>Умова</w:t>
        </w:r>
      </w:ins>
    </w:p>
    <w:p w14:paraId="1615AB86" w14:textId="5E6B2D8E" w:rsidR="00BA012F" w:rsidRPr="00694453" w:rsidRDefault="00BA012F">
      <w:pPr>
        <w:rPr>
          <w:lang w:val="uk-UA"/>
        </w:rPr>
      </w:pPr>
      <w:r w:rsidRPr="00694453">
        <w:rPr>
          <w:lang w:val="uk-UA"/>
        </w:rPr>
        <w:t>Є</w:t>
      </w:r>
      <w:r w:rsidR="006B5E57" w:rsidRPr="00694453">
        <w:rPr>
          <w:lang w:val="uk-UA"/>
        </w:rPr>
        <w:t xml:space="preserve"> систем</w:t>
      </w:r>
      <w:r w:rsidRPr="00694453">
        <w:rPr>
          <w:lang w:val="uk-UA"/>
        </w:rPr>
        <w:t>а</w:t>
      </w:r>
      <w:r w:rsidR="006B5E57" w:rsidRPr="00694453">
        <w:rPr>
          <w:lang w:val="uk-UA"/>
        </w:rPr>
        <w:t xml:space="preserve"> </w:t>
      </w:r>
      <w:r w:rsidRPr="00694453">
        <w:rPr>
          <w:lang w:val="uk-UA"/>
        </w:rPr>
        <w:t>«</w:t>
      </w:r>
      <w:r w:rsidR="006B5E57" w:rsidRPr="00694453">
        <w:rPr>
          <w:lang w:val="uk-UA"/>
        </w:rPr>
        <w:t>зірка-планета</w:t>
      </w:r>
      <w:r w:rsidRPr="00694453">
        <w:rPr>
          <w:lang w:val="uk-UA"/>
        </w:rPr>
        <w:t>» і планета знаходиться на заданій відстані від зірки. Надайте планеті таку швидкість, щоб вона почала рухатись навколо зірки по круговій орбіті</w:t>
      </w:r>
      <w:r w:rsidR="00A825E4" w:rsidRPr="00694453">
        <w:rPr>
          <w:lang w:val="uk-UA"/>
        </w:rPr>
        <w:t>.</w:t>
      </w:r>
    </w:p>
    <w:p w14:paraId="569C0C38" w14:textId="1C8A90D4" w:rsidR="00BA012F" w:rsidRPr="00694453" w:rsidRDefault="00BA012F" w:rsidP="00BA012F">
      <w:pPr>
        <w:pStyle w:val="a6"/>
        <w:rPr>
          <w:lang w:val="uk-UA"/>
        </w:rPr>
      </w:pPr>
      <w:r w:rsidRPr="00694453">
        <w:rPr>
          <w:lang w:val="uk-UA"/>
        </w:rPr>
        <w:t>[{"name":"Sun","m":10</w:t>
      </w:r>
      <w:r w:rsidR="00A825E4" w:rsidRPr="00694453">
        <w:rPr>
          <w:lang w:val="uk-UA"/>
        </w:rPr>
        <w:t>0</w:t>
      </w:r>
      <w:r w:rsidRPr="00694453">
        <w:rPr>
          <w:lang w:val="uk-UA"/>
        </w:rPr>
        <w:t>00,"r":25,"x":0,"y":0,"vx":0,"vy":0,"color":"yellow"},</w:t>
      </w:r>
    </w:p>
    <w:p w14:paraId="3B8D9F94" w14:textId="38C2407D" w:rsidR="00BA012F" w:rsidRPr="00694453" w:rsidRDefault="00BA012F" w:rsidP="00BA012F">
      <w:pPr>
        <w:pStyle w:val="a6"/>
        <w:rPr>
          <w:lang w:val="uk-UA"/>
        </w:rPr>
      </w:pPr>
      <w:r w:rsidRPr="00694453">
        <w:rPr>
          <w:lang w:val="uk-UA"/>
        </w:rPr>
        <w:t>            {"name":"Earth","m":1,"r":8,"x":</w:t>
      </w:r>
      <w:r w:rsidR="00A825E4" w:rsidRPr="00694453">
        <w:rPr>
          <w:lang w:val="uk-UA"/>
        </w:rPr>
        <w:t>4</w:t>
      </w:r>
      <w:r w:rsidRPr="00694453">
        <w:rPr>
          <w:lang w:val="uk-UA"/>
        </w:rPr>
        <w:t>00,"y":0,"vx":0,"vy":0,"color":"lightblue"}]  </w:t>
      </w:r>
    </w:p>
    <w:p w14:paraId="421E167A" w14:textId="77777777" w:rsidR="00BA012F" w:rsidRPr="00694453" w:rsidRDefault="00BA012F">
      <w:pPr>
        <w:rPr>
          <w:lang w:val="uk-UA"/>
        </w:rPr>
      </w:pPr>
    </w:p>
    <w:p w14:paraId="0237A17F" w14:textId="4444CCA0" w:rsidR="00582ECE" w:rsidRPr="00694453" w:rsidRDefault="002F3D7B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193B8C85" w14:textId="77777777" w:rsidR="00A825E4" w:rsidRPr="00694453" w:rsidRDefault="00A825E4">
      <w:pPr>
        <w:rPr>
          <w:lang w:val="uk-UA"/>
        </w:rPr>
      </w:pPr>
      <w:r w:rsidRPr="00694453">
        <w:rPr>
          <w:lang w:val="uk-UA"/>
        </w:rPr>
        <w:t>І зірка, і планета будуть обертатися навкруги центра мас системи. Якщо маса планети є малою відносно маси зірки, центр мас і центр зірки майже співпадають і можна казати про обертання планети навкруги зірки.</w:t>
      </w:r>
    </w:p>
    <w:p w14:paraId="4917B490" w14:textId="6D4C0A7F" w:rsidR="00582ECE" w:rsidRPr="00694453" w:rsidRDefault="00582ECE">
      <w:pPr>
        <w:rPr>
          <w:lang w:val="uk-UA"/>
        </w:rPr>
      </w:pPr>
      <w:r w:rsidRPr="00694453">
        <w:rPr>
          <w:lang w:val="uk-UA"/>
        </w:rPr>
        <w:t>Рух по колу потребує щоб відцентрова сила врівноважувалася силою тяжіння, тобто</w:t>
      </w:r>
    </w:p>
    <w:p w14:paraId="6E617D2A" w14:textId="71C9AFD8" w:rsidR="00582ECE" w:rsidRPr="00694453" w:rsidRDefault="0000000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>=G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uk-UA"/>
            </w:rPr>
            <m:t xml:space="preserve">                      (1.1)</m:t>
          </m:r>
        </m:oMath>
      </m:oMathPara>
    </w:p>
    <w:p w14:paraId="6151455D" w14:textId="75020C06" w:rsidR="002D2F29" w:rsidRPr="00694453" w:rsidRDefault="002D2F2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З </w:t>
      </w:r>
      <w:r w:rsidR="001166A0" w:rsidRPr="00694453">
        <w:rPr>
          <w:rFonts w:eastAsiaTheme="minorEastAsia"/>
          <w:lang w:val="uk-UA"/>
        </w:rPr>
        <w:t>(1.1)</w:t>
      </w:r>
      <w:r w:rsidRPr="00694453">
        <w:rPr>
          <w:rFonts w:eastAsiaTheme="minorEastAsia"/>
          <w:lang w:val="uk-UA"/>
        </w:rPr>
        <w:t xml:space="preserve"> </w:t>
      </w:r>
      <w:r w:rsidR="00AD572B" w:rsidRPr="00694453">
        <w:rPr>
          <w:rFonts w:eastAsiaTheme="minorEastAsia"/>
          <w:lang w:val="uk-UA"/>
        </w:rPr>
        <w:t>можна вирахувати необхідну швидкість.</w:t>
      </w:r>
    </w:p>
    <w:p w14:paraId="5439818E" w14:textId="275C50C1" w:rsidR="00AD572B" w:rsidRPr="00694453" w:rsidRDefault="00AD572B" w:rsidP="00AD572B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3A7B3EF9" w14:textId="7A7FEFC8" w:rsidR="00F46598" w:rsidRPr="00694453" w:rsidRDefault="00143EBA" w:rsidP="00AD572B">
      <w:pPr>
        <w:rPr>
          <w:rFonts w:ascii="Consolas" w:hAnsi="Consolas"/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                    (1.2)</m:t>
          </m:r>
        </m:oMath>
      </m:oMathPara>
    </w:p>
    <w:p w14:paraId="13D274B4" w14:textId="35F6D657" w:rsidR="00AD572B" w:rsidRPr="00694453" w:rsidRDefault="00AD572B" w:rsidP="00AD572B">
      <w:pPr>
        <w:rPr>
          <w:rFonts w:ascii="Consolas" w:hAnsi="Consolas"/>
          <w:lang w:val="uk-UA"/>
        </w:rPr>
      </w:pPr>
      <w:r w:rsidRPr="00694453">
        <w:rPr>
          <w:rFonts w:ascii="Consolas" w:hAnsi="Consolas"/>
          <w:iCs/>
          <w:lang w:val="uk-UA"/>
        </w:rPr>
        <w:t xml:space="preserve">З вихідних даних </w:t>
      </w:r>
      <m:oMath>
        <m:r>
          <w:rPr>
            <w:rFonts w:ascii="Cambria Math" w:hAnsi="Cambria Math"/>
            <w:lang w:val="uk-UA"/>
          </w:rPr>
          <m:t xml:space="preserve">M = </m:t>
        </m:r>
        <m:sSup>
          <m:sSupPr>
            <m:ctrlPr>
              <w:rPr>
                <w:rFonts w:ascii="Cambria Math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lang w:val="uk-UA"/>
              </w:rPr>
              <m:t>4</m:t>
            </m:r>
          </m:sup>
        </m:sSup>
        <m:r>
          <w:rPr>
            <w:rFonts w:ascii="Cambria Math" w:hAnsi="Cambria Math"/>
            <w:lang w:val="uk-UA"/>
          </w:rPr>
          <m:t xml:space="preserve">;    G = 1;    r=400;   </m:t>
        </m:r>
      </m:oMath>
    </w:p>
    <w:p w14:paraId="6BA100AC" w14:textId="3EE87CDC" w:rsidR="00AD572B" w:rsidRPr="00694453" w:rsidRDefault="00AD572B" w:rsidP="00AD572B">
      <w:pPr>
        <w:rPr>
          <w:rFonts w:cstheme="minorHAnsi"/>
          <w:iCs/>
          <w:lang w:val="uk-UA"/>
        </w:rPr>
      </w:pPr>
      <w:r w:rsidRPr="00694453">
        <w:rPr>
          <w:rFonts w:cstheme="minorHAnsi"/>
          <w:lang w:val="uk-UA"/>
        </w:rPr>
        <w:t xml:space="preserve">Обчислюємо швидкість планети: </w:t>
      </w:r>
      <m:oMath>
        <m:r>
          <w:rPr>
            <w:rFonts w:ascii="Cambria Math" w:hAnsi="Cambria Math" w:cstheme="minorHAnsi"/>
            <w:lang w:val="uk-UA"/>
          </w:rPr>
          <m:t>v=</m:t>
        </m:r>
        <m:rad>
          <m:radPr>
            <m:degHide m:val="1"/>
            <m:ctrlPr>
              <w:rPr>
                <w:rFonts w:ascii="Cambria Math" w:hAnsi="Cambria Math" w:cstheme="minorHAnsi"/>
                <w:i/>
                <w:lang w:val="uk-UA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uk-UA"/>
                  </w:rPr>
                  <m:t>10000</m:t>
                </m:r>
              </m:num>
              <m:den>
                <m:r>
                  <w:rPr>
                    <w:rFonts w:ascii="Cambria Math" w:hAnsi="Cambria Math" w:cstheme="minorHAnsi"/>
                    <w:lang w:val="uk-UA"/>
                  </w:rPr>
                  <m:t>400</m:t>
                </m:r>
              </m:den>
            </m:f>
          </m:e>
        </m:rad>
        <m:r>
          <w:rPr>
            <w:rFonts w:ascii="Cambria Math" w:hAnsi="Cambria Math" w:cstheme="minorHAnsi"/>
            <w:lang w:val="uk-UA"/>
          </w:rPr>
          <m:t xml:space="preserve">= 5 .  </m:t>
        </m:r>
      </m:oMath>
      <w:r w:rsidRPr="00694453">
        <w:rPr>
          <w:rFonts w:cstheme="minorHAnsi"/>
          <w:iCs/>
          <w:lang w:val="uk-UA"/>
        </w:rPr>
        <w:t xml:space="preserve">  </w:t>
      </w:r>
    </w:p>
    <w:p w14:paraId="0F260E0C" w14:textId="49639269" w:rsidR="00AD572B" w:rsidRPr="00694453" w:rsidRDefault="00AD572B" w:rsidP="00AD572B">
      <w:pPr>
        <w:rPr>
          <w:rFonts w:cstheme="minorHAnsi"/>
          <w:iCs/>
          <w:lang w:val="uk-UA"/>
        </w:rPr>
      </w:pPr>
      <w:r w:rsidRPr="00694453">
        <w:rPr>
          <w:rFonts w:cstheme="minorHAnsi"/>
          <w:iCs/>
          <w:lang w:val="uk-UA"/>
        </w:rPr>
        <w:t xml:space="preserve">В моделі швидкості задаються x і y компонентами, тому в заданому положенні планети </w:t>
      </w:r>
      <w:r w:rsidRPr="00694453">
        <w:rPr>
          <w:rFonts w:cstheme="minorHAnsi"/>
          <w:i/>
          <w:lang w:val="uk-UA"/>
        </w:rPr>
        <w:t>v = (0, 5)</w:t>
      </w:r>
      <w:r w:rsidRPr="00694453">
        <w:rPr>
          <w:rFonts w:cstheme="minorHAnsi"/>
          <w:iCs/>
          <w:lang w:val="uk-UA"/>
        </w:rPr>
        <w:t xml:space="preserve">. </w:t>
      </w:r>
    </w:p>
    <w:p w14:paraId="4C8853CA" w14:textId="71598745" w:rsidR="00AD572B" w:rsidRPr="00694453" w:rsidRDefault="00DA4DB8" w:rsidP="00AD572B">
      <w:pPr>
        <w:pStyle w:val="a6"/>
        <w:rPr>
          <w:lang w:val="uk-UA"/>
        </w:rPr>
      </w:pPr>
      <w:r w:rsidRPr="00694453">
        <w:rPr>
          <w:lang w:val="uk-UA"/>
        </w:rPr>
        <w:t xml:space="preserve">   [{"name":"Sun","m":10000,"r":25,"x":0,"y":0,"vx":0,"vy":0,"color":"yellow"},</w:t>
      </w:r>
    </w:p>
    <w:p w14:paraId="0AC0ED15" w14:textId="191EC56B" w:rsidR="00DA4DB8" w:rsidRPr="00694453" w:rsidRDefault="00DA4DB8" w:rsidP="00AD572B">
      <w:pPr>
        <w:pStyle w:val="a6"/>
        <w:rPr>
          <w:lang w:val="uk-UA"/>
        </w:rPr>
      </w:pPr>
      <w:r w:rsidRPr="00694453">
        <w:rPr>
          <w:lang w:val="uk-UA"/>
        </w:rPr>
        <w:t>{"name":"Earth","m":10,"r":8,"x":400,"y":0,"vx":0,"vy":5,"color":"lightblue"}]            </w:t>
      </w:r>
    </w:p>
    <w:p w14:paraId="0F712E0C" w14:textId="41C13EBC" w:rsidR="003F57ED" w:rsidRPr="00694453" w:rsidRDefault="003F57ED" w:rsidP="00803B55">
      <w:pPr>
        <w:rPr>
          <w:rFonts w:ascii="Consolas" w:hAnsi="Consolas"/>
          <w:lang w:val="uk-UA"/>
        </w:rPr>
      </w:pPr>
    </w:p>
    <w:p w14:paraId="0E0CD5DC" w14:textId="09A3BD8F" w:rsidR="00A209F9" w:rsidRPr="00694453" w:rsidRDefault="00FF582F" w:rsidP="00A209F9">
      <w:pPr>
        <w:rPr>
          <w:b/>
          <w:bCs/>
          <w:lang w:val="uk-UA"/>
        </w:rPr>
      </w:pPr>
      <w:del w:id="148" w:author="Volodymyr Bondariev" w:date="2024-09-15T20:10:00Z" w16du:dateUtc="2024-09-15T17:10:00Z">
        <w:r w:rsidRPr="00694453" w:rsidDel="00777D1C">
          <w:rPr>
            <w:b/>
            <w:bCs/>
            <w:lang w:val="uk-UA"/>
          </w:rPr>
          <w:delText>Розділ</w:delText>
        </w:r>
      </w:del>
      <w:ins w:id="149" w:author="Volodymyr Bondariev" w:date="2024-09-15T20:10:00Z" w16du:dateUtc="2024-09-15T17:10:00Z">
        <w:r w:rsidR="00777D1C">
          <w:rPr>
            <w:b/>
            <w:bCs/>
            <w:lang w:val="uk-UA"/>
          </w:rPr>
          <w:t>Завдання</w:t>
        </w:r>
      </w:ins>
      <w:r w:rsidR="00A209F9" w:rsidRPr="00694453">
        <w:rPr>
          <w:b/>
          <w:bCs/>
          <w:lang w:val="uk-UA"/>
        </w:rPr>
        <w:t xml:space="preserve"> 2</w:t>
      </w:r>
    </w:p>
    <w:p w14:paraId="573AB1EC" w14:textId="662F37AA" w:rsidR="00FF582F" w:rsidRPr="00694453" w:rsidRDefault="00FF582F" w:rsidP="00A209F9">
      <w:pPr>
        <w:rPr>
          <w:lang w:val="uk-UA"/>
        </w:rPr>
      </w:pPr>
      <w:del w:id="150" w:author="Volodymyr Bondariev" w:date="2024-09-15T20:10:00Z" w16du:dateUtc="2024-09-15T17:10:00Z">
        <w:r w:rsidRPr="00694453" w:rsidDel="00777D1C">
          <w:rPr>
            <w:lang w:val="uk-UA"/>
          </w:rPr>
          <w:delText>Завдання</w:delText>
        </w:r>
      </w:del>
      <w:ins w:id="151" w:author="Volodymyr Bondariev" w:date="2024-09-15T20:10:00Z" w16du:dateUtc="2024-09-15T17:10:00Z">
        <w:r w:rsidR="00777D1C">
          <w:rPr>
            <w:lang w:val="uk-UA"/>
          </w:rPr>
          <w:t>Умова</w:t>
        </w:r>
      </w:ins>
    </w:p>
    <w:p w14:paraId="7A0D5F42" w14:textId="01A90D53" w:rsidR="000D6891" w:rsidRPr="00694453" w:rsidRDefault="000D6891" w:rsidP="000D6891">
      <w:pPr>
        <w:rPr>
          <w:lang w:val="uk-UA"/>
        </w:rPr>
      </w:pPr>
      <w:r w:rsidRPr="00694453">
        <w:rPr>
          <w:lang w:val="uk-UA"/>
        </w:rPr>
        <w:t xml:space="preserve">Є система «зірка-планета» і планета знаходиться на заданій відстані від зірки. Надайте планеті таку швидкість, щоб вона почала рухатись навколо зірки по еліпсу з великою віссю </w:t>
      </w:r>
      <w:r w:rsidR="004C46B3" w:rsidRPr="00694453">
        <w:rPr>
          <w:lang w:val="uk-UA"/>
        </w:rPr>
        <w:t>d</w:t>
      </w:r>
      <w:r w:rsidRPr="00694453">
        <w:rPr>
          <w:lang w:val="uk-UA"/>
        </w:rPr>
        <w:t>.</w:t>
      </w:r>
    </w:p>
    <w:p w14:paraId="7802DB45" w14:textId="77777777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>  [{"name":"Sun","m":10000,"r":25,"x":0,"y":0,"vx":0,"vy":0,"color":"yellow"},</w:t>
      </w:r>
    </w:p>
    <w:p w14:paraId="20A2CE4B" w14:textId="77777777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>{"name":"Earth","m":10,"r":8,"x":400,"y":0,"vx":0,"vy":5,"color":"lightblue"}]            </w:t>
      </w:r>
    </w:p>
    <w:p w14:paraId="777FAC53" w14:textId="77777777" w:rsidR="00C94FD5" w:rsidRPr="00694453" w:rsidRDefault="00C94FD5" w:rsidP="000D6891">
      <w:pPr>
        <w:rPr>
          <w:lang w:val="uk-UA"/>
        </w:rPr>
      </w:pPr>
    </w:p>
    <w:p w14:paraId="2FED8545" w14:textId="0895BC1F" w:rsidR="00A209F9" w:rsidRPr="00694453" w:rsidRDefault="002F3D7B" w:rsidP="00A209F9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2C11DDB1" w14:textId="245F09BD" w:rsidR="000D6891" w:rsidRPr="00694453" w:rsidRDefault="000D6891" w:rsidP="00A209F9">
      <w:pPr>
        <w:rPr>
          <w:lang w:val="uk-UA"/>
        </w:rPr>
      </w:pPr>
      <w:r w:rsidRPr="00694453">
        <w:rPr>
          <w:lang w:val="uk-UA"/>
        </w:rPr>
        <w:t>Найпростіше вирішення буде, якщо в початковому стані планета знаходиться в афелію чи в перигелію своєї орбіти. Спершу визначимо, де саме</w:t>
      </w:r>
      <w:r w:rsidR="004C46B3" w:rsidRPr="00694453">
        <w:rPr>
          <w:lang w:val="uk-UA"/>
        </w:rPr>
        <w:t>. Якщо r &lt; d/2, це перигелій, інакше, це афелій.</w:t>
      </w:r>
    </w:p>
    <w:p w14:paraId="5AD71E41" w14:textId="2AC1CE00" w:rsidR="00F34F36" w:rsidRPr="00694453" w:rsidRDefault="004C46B3" w:rsidP="00A209F9">
      <w:pPr>
        <w:rPr>
          <w:rFonts w:eastAsiaTheme="minorEastAsia"/>
          <w:lang w:val="uk-UA"/>
        </w:rPr>
      </w:pPr>
      <w:r w:rsidRPr="00694453">
        <w:rPr>
          <w:lang w:val="uk-UA"/>
        </w:rPr>
        <w:t xml:space="preserve">За законом </w:t>
      </w:r>
      <w:r w:rsidR="00D82339" w:rsidRPr="00694453">
        <w:rPr>
          <w:lang w:val="uk-UA"/>
        </w:rPr>
        <w:t xml:space="preserve">тяжіння </w:t>
      </w:r>
      <w:r w:rsidRPr="00694453">
        <w:rPr>
          <w:lang w:val="uk-UA"/>
        </w:rPr>
        <w:t>Ньютона п</w:t>
      </w:r>
      <w:r w:rsidR="00A209F9" w:rsidRPr="00694453">
        <w:rPr>
          <w:lang w:val="uk-UA"/>
        </w:rPr>
        <w:t>отенційна енергія пл</w:t>
      </w:r>
      <w:r w:rsidR="00EB5B31" w:rsidRPr="00694453">
        <w:rPr>
          <w:lang w:val="uk-UA"/>
        </w:rPr>
        <w:t>а</w:t>
      </w:r>
      <w:r w:rsidR="00A209F9" w:rsidRPr="00694453">
        <w:rPr>
          <w:lang w:val="uk-UA"/>
        </w:rPr>
        <w:t>нети</w:t>
      </w:r>
      <w:r w:rsidR="00EB5B31" w:rsidRPr="00694453">
        <w:rPr>
          <w:lang w:val="uk-UA"/>
        </w:rPr>
        <w:t xml:space="preserve"> масою </w:t>
      </w:r>
      <w:r w:rsidR="00EB5B31" w:rsidRPr="00694453">
        <w:rPr>
          <w:i/>
          <w:iCs/>
          <w:lang w:val="uk-UA"/>
        </w:rPr>
        <w:t>m</w:t>
      </w:r>
      <w:r w:rsidR="00EB5B31" w:rsidRPr="00694453">
        <w:rPr>
          <w:lang w:val="uk-UA"/>
        </w:rPr>
        <w:t xml:space="preserve"> на відстані від зірки</w:t>
      </w:r>
      <w:r w:rsidR="00A209F9" w:rsidRPr="00694453">
        <w:rPr>
          <w:lang w:val="uk-UA"/>
        </w:rPr>
        <w:t xml:space="preserve"> </w:t>
      </w:r>
      <w:r w:rsidR="00EB5B31" w:rsidRPr="00694453">
        <w:rPr>
          <w:i/>
          <w:iCs/>
          <w:lang w:val="uk-UA"/>
        </w:rPr>
        <w:t>r</w:t>
      </w:r>
      <w:r w:rsidR="00EB5B31" w:rsidRPr="00694453">
        <w:rPr>
          <w:lang w:val="uk-UA"/>
        </w:rPr>
        <w:t xml:space="preserve"> дорівнює</w:t>
      </w:r>
      <w:r w:rsidR="00BF0674" w:rsidRPr="00694453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="00BF0674" w:rsidRPr="00694453">
        <w:rPr>
          <w:rFonts w:eastAsiaTheme="minorEastAsia"/>
          <w:lang w:val="uk-UA"/>
        </w:rPr>
        <w:t xml:space="preserve"> .</w:t>
      </w:r>
      <w:r w:rsidR="005A338B" w:rsidRPr="00694453">
        <w:rPr>
          <w:rFonts w:eastAsiaTheme="minorEastAsia"/>
          <w:lang w:val="uk-UA"/>
        </w:rPr>
        <w:t xml:space="preserve"> </w:t>
      </w:r>
    </w:p>
    <w:p w14:paraId="17B380B6" w14:textId="5B85BFBA" w:rsidR="004C46B3" w:rsidRPr="00694453" w:rsidRDefault="005A338B" w:rsidP="00A209F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lastRenderedPageBreak/>
        <w:t xml:space="preserve">Знак «мінус» пояснюється тим, що потенційна енергія тим більша, чим більша відстань між масами (на кшталт розтягуванню пружини). </w:t>
      </w:r>
      <w:r w:rsidR="00032739" w:rsidRPr="00694453">
        <w:rPr>
          <w:rFonts w:eastAsiaTheme="minorEastAsia"/>
          <w:lang w:val="uk-UA"/>
        </w:rPr>
        <w:t>Н</w:t>
      </w:r>
      <w:r w:rsidRPr="00694453">
        <w:rPr>
          <w:rFonts w:eastAsiaTheme="minorEastAsia"/>
          <w:lang w:val="uk-UA"/>
        </w:rPr>
        <w:t xml:space="preserve">а нескінченній відстані </w:t>
      </w:r>
      <w:r w:rsidR="00032739" w:rsidRPr="00694453">
        <w:rPr>
          <w:rFonts w:eastAsiaTheme="minorEastAsia"/>
          <w:lang w:val="uk-UA"/>
        </w:rPr>
        <w:t xml:space="preserve">енергія найбільша і в той же час прагне до нуля, </w:t>
      </w:r>
      <w:r w:rsidR="00284A26" w:rsidRPr="00694453">
        <w:rPr>
          <w:rFonts w:eastAsiaTheme="minorEastAsia"/>
          <w:lang w:val="uk-UA"/>
        </w:rPr>
        <w:t>бо r стоїть у знаменнику</w:t>
      </w:r>
      <w:r w:rsidR="00CE794B" w:rsidRPr="00694453">
        <w:rPr>
          <w:rFonts w:eastAsiaTheme="minorEastAsia"/>
          <w:lang w:val="uk-UA"/>
        </w:rPr>
        <w:t>.</w:t>
      </w:r>
    </w:p>
    <w:p w14:paraId="371C9A09" w14:textId="46A68F50" w:rsidR="00EB5B31" w:rsidRPr="00694453" w:rsidRDefault="00F34F36" w:rsidP="00A209F9">
      <w:pPr>
        <w:rPr>
          <w:lang w:val="uk-UA"/>
        </w:rPr>
      </w:pPr>
      <w:r w:rsidRPr="00694453">
        <w:rPr>
          <w:rFonts w:eastAsiaTheme="minorEastAsia"/>
          <w:lang w:val="uk-UA"/>
        </w:rPr>
        <w:t xml:space="preserve">За </w:t>
      </w:r>
      <w:r w:rsidR="00EB5B31" w:rsidRPr="00694453">
        <w:rPr>
          <w:rFonts w:eastAsiaTheme="minorEastAsia"/>
          <w:lang w:val="uk-UA"/>
        </w:rPr>
        <w:t>закон</w:t>
      </w:r>
      <w:r w:rsidRPr="00694453">
        <w:rPr>
          <w:rFonts w:eastAsiaTheme="minorEastAsia"/>
          <w:lang w:val="uk-UA"/>
        </w:rPr>
        <w:t>ом</w:t>
      </w:r>
      <w:r w:rsidR="00EB5B31" w:rsidRPr="00694453">
        <w:rPr>
          <w:rFonts w:eastAsiaTheme="minorEastAsia"/>
          <w:lang w:val="uk-UA"/>
        </w:rPr>
        <w:t xml:space="preserve"> збереження енергії сума кінетичної і потенційної енергії планети в афелії і в перигелії однакові.</w:t>
      </w:r>
    </w:p>
    <w:p w14:paraId="591F2F96" w14:textId="2924AA7E" w:rsidR="0081284B" w:rsidRPr="00694453" w:rsidRDefault="00000000" w:rsidP="0081284B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07DC6BAB" w14:textId="515F951C" w:rsidR="004C46B3" w:rsidRPr="00694453" w:rsidRDefault="004C46B3" w:rsidP="00EF4E91">
      <w:pPr>
        <w:rPr>
          <w:lang w:val="uk-UA"/>
        </w:rPr>
      </w:pPr>
      <w:r w:rsidRPr="00694453">
        <w:rPr>
          <w:lang w:val="uk-UA"/>
        </w:rPr>
        <w:t>З цієї формули и закону збереження кутового моменту можна отримати початкову швидкість планети.</w:t>
      </w:r>
    </w:p>
    <w:p w14:paraId="19D6E976" w14:textId="1AEAD5BA" w:rsidR="004C46B3" w:rsidRPr="00694453" w:rsidRDefault="00284A26" w:rsidP="00EF4E91">
      <w:pPr>
        <w:rPr>
          <w:lang w:val="uk-UA"/>
        </w:rPr>
      </w:pPr>
      <w:r w:rsidRPr="00694453">
        <w:rPr>
          <w:lang w:val="uk-UA"/>
        </w:rPr>
        <w:t>Вир</w:t>
      </w:r>
      <w:r w:rsidR="004C46B3" w:rsidRPr="00694453">
        <w:rPr>
          <w:lang w:val="uk-UA"/>
        </w:rPr>
        <w:t>ішення</w:t>
      </w:r>
    </w:p>
    <w:p w14:paraId="407DE7CE" w14:textId="7432F902" w:rsidR="0081284B" w:rsidRPr="00694453" w:rsidRDefault="00284A26" w:rsidP="00EF4E91">
      <w:pPr>
        <w:rPr>
          <w:lang w:val="uk-UA"/>
        </w:rPr>
      </w:pPr>
      <w:r w:rsidRPr="00694453">
        <w:rPr>
          <w:lang w:val="uk-UA"/>
        </w:rPr>
        <w:t>З</w:t>
      </w:r>
      <w:r w:rsidR="00F34F36" w:rsidRPr="00694453">
        <w:rPr>
          <w:lang w:val="uk-UA"/>
        </w:rPr>
        <w:t>а</w:t>
      </w:r>
      <w:r w:rsidR="0081284B" w:rsidRPr="00694453">
        <w:rPr>
          <w:lang w:val="uk-UA"/>
        </w:rPr>
        <w:t xml:space="preserve"> закон</w:t>
      </w:r>
      <w:r w:rsidR="00F34F36" w:rsidRPr="00694453">
        <w:rPr>
          <w:lang w:val="uk-UA"/>
        </w:rPr>
        <w:t>ом</w:t>
      </w:r>
      <w:r w:rsidR="0081284B" w:rsidRPr="00694453">
        <w:rPr>
          <w:lang w:val="uk-UA"/>
        </w:rPr>
        <w:t xml:space="preserve"> збереження </w:t>
      </w:r>
      <w:r w:rsidR="003F57ED" w:rsidRPr="00694453">
        <w:rPr>
          <w:lang w:val="uk-UA"/>
        </w:rPr>
        <w:t xml:space="preserve">кутового </w:t>
      </w:r>
      <w:r w:rsidR="0081284B" w:rsidRPr="00694453">
        <w:rPr>
          <w:lang w:val="uk-UA"/>
        </w:rPr>
        <w:t>момент</w:t>
      </w:r>
      <w:r w:rsidR="00BF0674" w:rsidRPr="00694453">
        <w:rPr>
          <w:lang w:val="uk-UA"/>
        </w:rPr>
        <w:t>у</w:t>
      </w:r>
    </w:p>
    <w:p w14:paraId="17BF289C" w14:textId="6AB1EA97" w:rsidR="00BF0674" w:rsidRPr="00694453" w:rsidRDefault="00BF0674" w:rsidP="00BF0674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 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</m:oMath>
      </m:oMathPara>
    </w:p>
    <w:p w14:paraId="47072FB6" w14:textId="7EAD5C31" w:rsidR="00443F7B" w:rsidRPr="00694453" w:rsidRDefault="00BF0674" w:rsidP="0081284B">
      <w:pPr>
        <w:rPr>
          <w:rFonts w:eastAsiaTheme="minorEastAsia"/>
          <w:i/>
          <w:lang w:val="uk-UA"/>
        </w:rPr>
      </w:pPr>
      <w:r w:rsidRPr="00694453">
        <w:rPr>
          <w:rFonts w:eastAsiaTheme="minorEastAsia"/>
          <w:lang w:val="uk-UA"/>
        </w:rPr>
        <w:t>тобто</w:t>
      </w:r>
      <w:bookmarkStart w:id="152" w:name="_Hlk174635172"/>
      <w:r w:rsidR="00443F7B" w:rsidRPr="00694453">
        <w:rPr>
          <w:rFonts w:eastAsiaTheme="minorEastAsia"/>
          <w:lang w:val="uk-UA"/>
        </w:rPr>
        <w:br/>
      </w:r>
      <w:bookmarkEnd w:id="152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</m:oMath>
      </m:oMathPara>
    </w:p>
    <w:p w14:paraId="26FF584E" w14:textId="35AB9C01" w:rsidR="00BF0674" w:rsidRPr="00694453" w:rsidRDefault="00284A26" w:rsidP="0081284B">
      <w:pPr>
        <w:rPr>
          <w:rFonts w:eastAsiaTheme="minorEastAsia"/>
          <w:i/>
          <w:lang w:val="uk-UA"/>
        </w:rPr>
      </w:pPr>
      <w:r w:rsidRPr="00694453">
        <w:rPr>
          <w:rFonts w:eastAsiaTheme="minorEastAsia"/>
          <w:lang w:val="uk-UA"/>
        </w:rPr>
        <w:t>З</w:t>
      </w:r>
      <w:r w:rsidR="00443F7B" w:rsidRPr="00694453">
        <w:rPr>
          <w:rFonts w:eastAsiaTheme="minorEastAsia"/>
          <w:lang w:val="uk-UA"/>
        </w:rPr>
        <w:t xml:space="preserve">находимо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CA6214" w:rsidRPr="00694453">
        <w:rPr>
          <w:rFonts w:eastAsiaTheme="minorEastAsia"/>
          <w:lang w:val="uk-UA"/>
        </w:rPr>
        <w:t xml:space="preserve"> з огляду на те, що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=d-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a</m:t>
            </m:r>
          </m:sub>
        </m:sSub>
      </m:oMath>
      <w:r w:rsidR="00CA6214" w:rsidRPr="00694453">
        <w:rPr>
          <w:rFonts w:eastAsiaTheme="minorEastAsia"/>
          <w:lang w:val="uk-UA"/>
        </w:rPr>
        <w:t xml:space="preserve"> .</w:t>
      </w:r>
    </w:p>
    <w:p w14:paraId="187674F8" w14:textId="5B84985A" w:rsidR="00A209F9" w:rsidRPr="00694453" w:rsidRDefault="00000000" w:rsidP="00A209F9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 </m:t>
          </m:r>
        </m:oMath>
      </m:oMathPara>
    </w:p>
    <w:p w14:paraId="61F1B885" w14:textId="5FA3B5DF" w:rsidR="000D44ED" w:rsidRPr="00694453" w:rsidRDefault="000D44ED" w:rsidP="00A209F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Так само виводиться 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</m:oMath>
      <w:r w:rsidR="0066047C" w:rsidRPr="00694453">
        <w:rPr>
          <w:rFonts w:eastAsiaTheme="minorEastAsia"/>
          <w:lang w:val="uk-UA"/>
        </w:rPr>
        <w:t>.</w:t>
      </w:r>
    </w:p>
    <w:p w14:paraId="4B846D70" w14:textId="452F7BEE" w:rsidR="000D44ED" w:rsidRPr="00694453" w:rsidRDefault="00000000" w:rsidP="00A209F9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1F43C37F" w14:textId="527B4BCE" w:rsidR="00C144D1" w:rsidRPr="00694453" w:rsidRDefault="00C144D1" w:rsidP="00A209F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Приклад. </w:t>
      </w:r>
    </w:p>
    <w:p w14:paraId="173B4D13" w14:textId="3D64C92B" w:rsidR="00D6625C" w:rsidRPr="00694453" w:rsidRDefault="00C144D1" w:rsidP="00A209F9">
      <w:pPr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  <w:lang w:val="uk-UA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d=500.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</m:t>
        </m:r>
        <m:r>
          <m:rPr>
            <m:sty m:val="p"/>
          </m:rPr>
          <w:rPr>
            <w:rFonts w:ascii="Cambria Math" w:hAnsi="Cambria Math"/>
            <w:lang w:val="uk-UA"/>
          </w:rPr>
          <m:t>3.162</m:t>
        </m:r>
        <m:r>
          <w:rPr>
            <w:rFonts w:ascii="Cambria Math" w:eastAsiaTheme="minorEastAsia" w:hAnsi="Cambria Math"/>
            <w:lang w:val="uk-UA"/>
          </w:rPr>
          <m:t xml:space="preserve">   </m:t>
        </m:r>
      </m:oMath>
      <w:r w:rsidRPr="00694453">
        <w:rPr>
          <w:rFonts w:eastAsiaTheme="minorEastAsia"/>
          <w:iCs/>
          <w:lang w:val="uk-UA"/>
        </w:rPr>
        <w:t xml:space="preserve">  </w:t>
      </w:r>
    </w:p>
    <w:p w14:paraId="1302CBF5" w14:textId="77777777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>  [{"name":"Sun","m":10000,"r":25,"x":0,"y":0,"vx":0,"vy":0,"color":"yellow"},</w:t>
      </w:r>
    </w:p>
    <w:p w14:paraId="4322A68A" w14:textId="34DC1354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 xml:space="preserve">{"name":"Earth","m":10,"r":8,"x":400,"y":0,"vx":0,"vy":3.162,"color":"lightblue"}]   </w:t>
      </w:r>
    </w:p>
    <w:p w14:paraId="6D572A27" w14:textId="43F90431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>         </w:t>
      </w:r>
    </w:p>
    <w:p w14:paraId="5D9B7908" w14:textId="7DC2170C" w:rsidR="000259E1" w:rsidRPr="00694453" w:rsidRDefault="00F34F36" w:rsidP="00A209F9">
      <w:pPr>
        <w:rPr>
          <w:rFonts w:eastAsiaTheme="minorEastAsia"/>
          <w:iCs/>
          <w:lang w:val="uk-UA"/>
        </w:rPr>
      </w:pPr>
      <w:r w:rsidRPr="00694453">
        <w:rPr>
          <w:i/>
          <w:iCs/>
          <w:lang w:val="uk-UA"/>
        </w:rPr>
        <w:t>Питання 1</w:t>
      </w:r>
      <w:r w:rsidRPr="00694453">
        <w:rPr>
          <w:lang w:val="uk-UA"/>
        </w:rPr>
        <w:t>. Комети рухаються по дуже витягнутим еліптичним орбітам. Створіть планету, яка б зникала з поля зору и поверталася через заданий час.</w:t>
      </w:r>
    </w:p>
    <w:p w14:paraId="510EAA00" w14:textId="69ABDECE" w:rsidR="00B235D0" w:rsidRPr="00694453" w:rsidRDefault="00FF582F" w:rsidP="00B235D0">
      <w:pPr>
        <w:rPr>
          <w:b/>
          <w:bCs/>
          <w:lang w:val="uk-UA"/>
        </w:rPr>
      </w:pPr>
      <w:del w:id="153" w:author="Volodymyr Bondariev" w:date="2024-09-15T20:10:00Z" w16du:dateUtc="2024-09-15T17:10:00Z">
        <w:r w:rsidRPr="00694453" w:rsidDel="00777D1C">
          <w:rPr>
            <w:b/>
            <w:bCs/>
            <w:lang w:val="uk-UA"/>
          </w:rPr>
          <w:delText>Розділ</w:delText>
        </w:r>
      </w:del>
      <w:ins w:id="154" w:author="Volodymyr Bondariev" w:date="2024-09-15T20:10:00Z" w16du:dateUtc="2024-09-15T17:10:00Z">
        <w:r w:rsidR="00777D1C">
          <w:rPr>
            <w:b/>
            <w:bCs/>
            <w:lang w:val="uk-UA"/>
          </w:rPr>
          <w:t>Завдання</w:t>
        </w:r>
      </w:ins>
      <w:r w:rsidR="00A209F9" w:rsidRPr="00694453">
        <w:rPr>
          <w:b/>
          <w:bCs/>
          <w:lang w:val="uk-UA"/>
        </w:rPr>
        <w:t xml:space="preserve"> </w:t>
      </w:r>
      <w:r w:rsidR="00310852" w:rsidRPr="00694453">
        <w:rPr>
          <w:b/>
          <w:bCs/>
          <w:lang w:val="uk-UA"/>
        </w:rPr>
        <w:t>3</w:t>
      </w:r>
    </w:p>
    <w:p w14:paraId="65D93486" w14:textId="3C776A78" w:rsidR="00FF582F" w:rsidRPr="00694453" w:rsidRDefault="00FF582F" w:rsidP="00B235D0">
      <w:pPr>
        <w:rPr>
          <w:lang w:val="uk-UA"/>
        </w:rPr>
      </w:pPr>
      <w:del w:id="155" w:author="Volodymyr Bondariev" w:date="2024-09-15T20:10:00Z" w16du:dateUtc="2024-09-15T17:10:00Z">
        <w:r w:rsidRPr="00694453" w:rsidDel="00777D1C">
          <w:rPr>
            <w:lang w:val="uk-UA"/>
          </w:rPr>
          <w:delText>Завдання</w:delText>
        </w:r>
      </w:del>
      <w:ins w:id="156" w:author="Volodymyr Bondariev" w:date="2024-09-15T20:10:00Z" w16du:dateUtc="2024-09-15T17:10:00Z">
        <w:r w:rsidR="00777D1C">
          <w:rPr>
            <w:lang w:val="uk-UA"/>
          </w:rPr>
          <w:t>Умова</w:t>
        </w:r>
      </w:ins>
    </w:p>
    <w:p w14:paraId="758522EB" w14:textId="39D4CD0B" w:rsidR="00047CED" w:rsidRPr="00694453" w:rsidRDefault="00275BCC" w:rsidP="00A209F9">
      <w:pPr>
        <w:rPr>
          <w:lang w:val="uk-UA"/>
        </w:rPr>
      </w:pPr>
      <w:r w:rsidRPr="00694453">
        <w:rPr>
          <w:lang w:val="uk-UA"/>
        </w:rPr>
        <w:t xml:space="preserve">Створити систему подвійної зірки. Обидві зірки мають однакові маси m, відстанню між їх центрами – r. </w:t>
      </w:r>
      <w:r w:rsidR="00047CED" w:rsidRPr="00694453">
        <w:rPr>
          <w:lang w:val="uk-UA"/>
        </w:rPr>
        <w:t xml:space="preserve">Обрати </w:t>
      </w:r>
      <w:r w:rsidR="00C1413A" w:rsidRPr="00694453">
        <w:rPr>
          <w:lang w:val="uk-UA"/>
        </w:rPr>
        <w:t xml:space="preserve">таку </w:t>
      </w:r>
      <w:r w:rsidR="00047CED" w:rsidRPr="00694453">
        <w:rPr>
          <w:lang w:val="uk-UA"/>
        </w:rPr>
        <w:t xml:space="preserve">швидкість окремих зірок, яка </w:t>
      </w:r>
      <w:r w:rsidR="00C1413A" w:rsidRPr="00694453">
        <w:rPr>
          <w:lang w:val="uk-UA"/>
        </w:rPr>
        <w:t>з</w:t>
      </w:r>
      <w:r w:rsidR="00047CED" w:rsidRPr="00694453">
        <w:rPr>
          <w:lang w:val="uk-UA"/>
        </w:rPr>
        <w:t>абезпечи</w:t>
      </w:r>
      <w:r w:rsidR="00C1413A" w:rsidRPr="00694453">
        <w:rPr>
          <w:lang w:val="uk-UA"/>
        </w:rPr>
        <w:t>ть</w:t>
      </w:r>
      <w:r w:rsidR="00047CED" w:rsidRPr="00694453">
        <w:rPr>
          <w:lang w:val="uk-UA"/>
        </w:rPr>
        <w:t xml:space="preserve"> </w:t>
      </w:r>
      <w:r w:rsidR="006C0C50" w:rsidRPr="00694453">
        <w:rPr>
          <w:lang w:val="uk-UA"/>
        </w:rPr>
        <w:t xml:space="preserve">існування </w:t>
      </w:r>
      <w:r w:rsidR="00F64360" w:rsidRPr="00694453">
        <w:rPr>
          <w:lang w:val="uk-UA"/>
        </w:rPr>
        <w:t xml:space="preserve">системи </w:t>
      </w:r>
      <w:r w:rsidR="006C0C50" w:rsidRPr="00694453">
        <w:rPr>
          <w:lang w:val="uk-UA"/>
        </w:rPr>
        <w:t>подвійної зірки</w:t>
      </w:r>
      <w:r w:rsidR="00047CED" w:rsidRPr="00694453">
        <w:rPr>
          <w:lang w:val="uk-UA"/>
        </w:rPr>
        <w:t>.</w:t>
      </w:r>
    </w:p>
    <w:p w14:paraId="0C1522CA" w14:textId="0FA3A6B1" w:rsidR="00275BCC" w:rsidRPr="00694453" w:rsidRDefault="002F3D7B" w:rsidP="00A209F9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66C04D41" w14:textId="33CAF491" w:rsidR="006C0C50" w:rsidRPr="00694453" w:rsidRDefault="006C0C50" w:rsidP="00A209F9">
      <w:pPr>
        <w:rPr>
          <w:lang w:val="uk-UA"/>
        </w:rPr>
      </w:pPr>
      <w:r w:rsidRPr="00694453">
        <w:rPr>
          <w:lang w:val="uk-UA"/>
        </w:rPr>
        <w:t>Подвійна зірка буде існувати, коли зірки будуть обертатися навколо центра мас</w:t>
      </w:r>
      <w:r w:rsidR="00A41CCB" w:rsidRPr="00694453">
        <w:rPr>
          <w:lang w:val="uk-UA"/>
        </w:rPr>
        <w:t>, а не розлетяться на нескінченну відстань і не впадуть одна на одну.</w:t>
      </w:r>
    </w:p>
    <w:p w14:paraId="5163988E" w14:textId="12378A06" w:rsidR="00A41CCB" w:rsidRPr="00694453" w:rsidRDefault="00723F19" w:rsidP="00A41CCB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>В будь-який момент часу система має потенційну енергію тяжіння</w:t>
      </w:r>
      <w:r w:rsidR="00F64360" w:rsidRPr="00694453"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="00F64360" w:rsidRPr="00694453">
        <w:rPr>
          <w:rFonts w:eastAsiaTheme="minorEastAsia"/>
          <w:lang w:val="uk-UA"/>
        </w:rPr>
        <w:t xml:space="preserve"> </w:t>
      </w:r>
      <w:r w:rsidRPr="00694453">
        <w:rPr>
          <w:rFonts w:eastAsiaTheme="minorEastAsia"/>
          <w:lang w:val="uk-UA"/>
        </w:rPr>
        <w:t xml:space="preserve">і кінетичну енергію </w:t>
      </w:r>
      <m:oMath>
        <m:r>
          <w:rPr>
            <w:rFonts w:ascii="Cambria Math" w:hAnsi="Cambria Math"/>
            <w:lang w:val="uk-UA"/>
          </w:rPr>
          <m:t>m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v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="00F64360" w:rsidRPr="00694453">
        <w:rPr>
          <w:rFonts w:eastAsiaTheme="minorEastAsia"/>
          <w:lang w:val="uk-UA"/>
        </w:rPr>
        <w:t>.</w:t>
      </w:r>
    </w:p>
    <w:p w14:paraId="67D05462" w14:textId="77777777" w:rsidR="00520173" w:rsidRPr="00694453" w:rsidRDefault="00E35D11" w:rsidP="00A209F9">
      <w:pPr>
        <w:rPr>
          <w:rFonts w:eastAsiaTheme="minorEastAsia"/>
          <w:lang w:val="uk-UA"/>
        </w:rPr>
      </w:pPr>
      <w:r w:rsidRPr="00694453">
        <w:rPr>
          <w:lang w:val="uk-UA"/>
        </w:rPr>
        <w:lastRenderedPageBreak/>
        <w:t>Надали зірки можуть зближуватися, розходитися або зберігати початкову відстань</w:t>
      </w:r>
      <w:r w:rsidR="00F64360" w:rsidRPr="00694453">
        <w:rPr>
          <w:lang w:val="uk-UA"/>
        </w:rPr>
        <w:t xml:space="preserve">, якщо траєкторія кожної </w:t>
      </w:r>
      <w:r w:rsidRPr="00694453">
        <w:rPr>
          <w:lang w:val="uk-UA"/>
        </w:rPr>
        <w:t>зірки кол</w:t>
      </w:r>
      <w:r w:rsidR="00F64360" w:rsidRPr="00694453">
        <w:rPr>
          <w:lang w:val="uk-UA"/>
        </w:rPr>
        <w:t>о</w:t>
      </w:r>
      <w:r w:rsidRPr="00694453">
        <w:rPr>
          <w:lang w:val="uk-UA"/>
        </w:rPr>
        <w:t xml:space="preserve"> (рис а). В цьому випадку доцентрова сила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uk-UA"/>
              </w:rPr>
              <m:t>r/2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="00F21C8E" w:rsidRPr="00694453">
        <w:rPr>
          <w:rFonts w:eastAsiaTheme="minorEastAsia"/>
          <w:lang w:val="uk-UA"/>
        </w:rPr>
        <w:t xml:space="preserve"> </w:t>
      </w:r>
    </w:p>
    <w:p w14:paraId="4FE07E84" w14:textId="17851702" w:rsidR="00E35D11" w:rsidRPr="00694453" w:rsidRDefault="00E35D11" w:rsidP="00A209F9">
      <w:pPr>
        <w:rPr>
          <w:lang w:val="uk-UA"/>
        </w:rPr>
      </w:pPr>
      <w:r w:rsidRPr="00694453">
        <w:rPr>
          <w:lang w:val="uk-UA"/>
        </w:rPr>
        <w:t>є силою тяжіння до протилежної зірки</w:t>
      </w:r>
      <w:r w:rsidR="00520173" w:rsidRPr="00694453"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Gm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="00F21C8E" w:rsidRPr="00694453">
        <w:rPr>
          <w:lang w:val="uk-UA"/>
        </w:rPr>
        <w:t>.</w:t>
      </w:r>
    </w:p>
    <w:p w14:paraId="1491FDB4" w14:textId="77777777" w:rsidR="00F21C8E" w:rsidRPr="00694453" w:rsidRDefault="00F21C8E" w:rsidP="00F21C8E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3842C612" w14:textId="54699291" w:rsidR="00F21C8E" w:rsidRPr="00694453" w:rsidRDefault="00F21C8E" w:rsidP="00E35D11">
      <w:pPr>
        <w:rPr>
          <w:i/>
          <w:lang w:val="uk-UA"/>
        </w:rPr>
      </w:pPr>
      <w:r w:rsidRPr="00694453">
        <w:rPr>
          <w:rFonts w:eastAsiaTheme="minorEastAsia"/>
          <w:lang w:val="uk-UA"/>
        </w:rPr>
        <w:t xml:space="preserve">Прирівняємо </w:t>
      </w:r>
      <w:r w:rsidR="00520173" w:rsidRPr="00694453">
        <w:rPr>
          <w:rFonts w:eastAsiaTheme="minorEastAsia"/>
          <w:lang w:val="uk-UA"/>
        </w:rPr>
        <w:t>силу тяжіння</w:t>
      </w:r>
      <w:r w:rsidRPr="00694453">
        <w:rPr>
          <w:rFonts w:eastAsiaTheme="minorEastAsia"/>
          <w:lang w:val="uk-UA"/>
        </w:rPr>
        <w:t xml:space="preserve"> до </w:t>
      </w:r>
      <w:r w:rsidRPr="00694453">
        <w:rPr>
          <w:lang w:val="uk-UA"/>
        </w:rPr>
        <w:t xml:space="preserve">доцентрової сили </w:t>
      </w:r>
      <w:r w:rsidRPr="00694453">
        <w:rPr>
          <w:i/>
          <w:lang w:val="uk-U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uk-UA"/>
              </w:rPr>
              <m:t>r/2</m:t>
            </m:r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Gm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Pr="00694453">
        <w:rPr>
          <w:rFonts w:eastAsiaTheme="minorEastAsia"/>
          <w:i/>
          <w:lang w:val="uk-UA"/>
        </w:rPr>
        <w:t xml:space="preserve"> </w:t>
      </w:r>
      <w:r w:rsidRPr="00694453">
        <w:rPr>
          <w:rFonts w:eastAsiaTheme="minorEastAsia"/>
          <w:iCs/>
          <w:lang w:val="uk-UA"/>
        </w:rPr>
        <w:t>і знайдемо початкову швидкість.</w:t>
      </w:r>
    </w:p>
    <w:p w14:paraId="35D51B12" w14:textId="5239B00F" w:rsidR="00470DC0" w:rsidRPr="00694453" w:rsidRDefault="00470DC0" w:rsidP="00E35D11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uk-UA"/>
                    </w:rPr>
                    <m:t>2r</m:t>
                  </m:r>
                </m:den>
              </m:f>
            </m:e>
          </m:rad>
        </m:oMath>
      </m:oMathPara>
    </w:p>
    <w:p w14:paraId="6C985324" w14:textId="507A23E6" w:rsidR="00F21C8E" w:rsidRPr="00694453" w:rsidRDefault="00F21C8E" w:rsidP="00EF4E91">
      <w:pPr>
        <w:rPr>
          <w:rFonts w:eastAsiaTheme="minorEastAsia"/>
          <w:iCs/>
          <w:lang w:val="uk-UA"/>
        </w:rPr>
      </w:pPr>
      <w:r w:rsidRPr="00694453">
        <w:rPr>
          <w:lang w:val="uk-UA"/>
        </w:rPr>
        <w:t>П</w:t>
      </w:r>
      <w:r w:rsidR="00470DC0" w:rsidRPr="00694453">
        <w:rPr>
          <w:lang w:val="uk-UA"/>
        </w:rPr>
        <w:t>риклад</w:t>
      </w:r>
      <w:r w:rsidRPr="00694453">
        <w:rPr>
          <w:lang w:val="uk-UA"/>
        </w:rPr>
        <w:t xml:space="preserve">. </w:t>
      </w:r>
      <w:r w:rsidR="00470DC0" w:rsidRPr="00694453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m=10000,  r=600</m:t>
        </m:r>
      </m:oMath>
      <w:r w:rsidR="00470DC0" w:rsidRPr="00694453">
        <w:rPr>
          <w:rFonts w:eastAsiaTheme="minorEastAsia"/>
          <w:lang w:val="uk-UA"/>
        </w:rPr>
        <w:t xml:space="preserve">, </w:t>
      </w:r>
      <w:r w:rsidR="00470DC0" w:rsidRPr="00694453"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v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= </m:t>
        </m:r>
      </m:oMath>
      <w:r w:rsidR="00470DC0" w:rsidRPr="00694453">
        <w:rPr>
          <w:rFonts w:eastAsiaTheme="minorEastAsia"/>
          <w:iCs/>
          <w:lang w:val="uk-UA"/>
        </w:rPr>
        <w:t>1.581</w:t>
      </w:r>
      <w:r w:rsidR="000E7FDC" w:rsidRPr="00694453">
        <w:rPr>
          <w:rFonts w:eastAsiaTheme="minorEastAsia"/>
          <w:iCs/>
          <w:lang w:val="uk-UA"/>
        </w:rPr>
        <w:t>.</w:t>
      </w:r>
      <w:r w:rsidR="009A3BE5" w:rsidRPr="00694453">
        <w:rPr>
          <w:rFonts w:eastAsiaTheme="minorEastAsia"/>
          <w:iCs/>
          <w:lang w:val="uk-UA"/>
        </w:rPr>
        <w:t xml:space="preserve"> </w:t>
      </w:r>
    </w:p>
    <w:p w14:paraId="78E6C9AE" w14:textId="77777777" w:rsidR="00520173" w:rsidRPr="00694453" w:rsidRDefault="00520173" w:rsidP="00EF4E91">
      <w:pPr>
        <w:rPr>
          <w:lang w:val="uk-UA"/>
        </w:rPr>
      </w:pPr>
    </w:p>
    <w:p w14:paraId="49105500" w14:textId="29F6DE62" w:rsidR="009A3BE5" w:rsidRPr="00694453" w:rsidRDefault="000E7FDC" w:rsidP="00EF4E91">
      <w:pPr>
        <w:rPr>
          <w:rFonts w:eastAsiaTheme="minorEastAsia"/>
          <w:iCs/>
          <w:highlight w:val="yellow"/>
          <w:lang w:val="uk-UA"/>
        </w:rPr>
      </w:pPr>
      <w:r w:rsidRPr="00694453">
        <w:rPr>
          <w:rFonts w:eastAsiaTheme="minorEastAsia"/>
          <w:iCs/>
          <w:highlight w:val="yellow"/>
          <w:lang w:val="uk-UA"/>
        </w:rPr>
        <w:t>Зірки можуть розходитися</w:t>
      </w:r>
      <w:r w:rsidR="00F21C8E" w:rsidRPr="00694453">
        <w:rPr>
          <w:rFonts w:eastAsiaTheme="minorEastAsia"/>
          <w:iCs/>
          <w:highlight w:val="yellow"/>
          <w:lang w:val="uk-UA"/>
        </w:rPr>
        <w:t>,</w:t>
      </w:r>
      <w:r w:rsidRPr="00694453">
        <w:rPr>
          <w:rFonts w:eastAsiaTheme="minorEastAsia"/>
          <w:iCs/>
          <w:highlight w:val="yellow"/>
          <w:lang w:val="uk-UA"/>
        </w:rPr>
        <w:t xml:space="preserve"> і при певних значеннях швидкості v розлетяться </w:t>
      </w:r>
      <w:proofErr w:type="spellStart"/>
      <w:r w:rsidR="00520173" w:rsidRPr="00694453">
        <w:rPr>
          <w:rFonts w:eastAsiaTheme="minorEastAsia"/>
          <w:iCs/>
          <w:highlight w:val="yellow"/>
          <w:lang w:val="uk-UA"/>
        </w:rPr>
        <w:t>назвжди</w:t>
      </w:r>
      <w:proofErr w:type="spellEnd"/>
      <w:r w:rsidRPr="00694453">
        <w:rPr>
          <w:rFonts w:eastAsiaTheme="minorEastAsia"/>
          <w:iCs/>
          <w:highlight w:val="yellow"/>
          <w:lang w:val="uk-UA"/>
        </w:rPr>
        <w:t xml:space="preserve">. Коли зірки розходяться, кінетична енергія перетікає в потенційну, і якщо </w:t>
      </w:r>
      <w:r w:rsidR="009A3BE5" w:rsidRPr="00694453">
        <w:rPr>
          <w:rFonts w:eastAsiaTheme="minorEastAsia"/>
          <w:iCs/>
          <w:highlight w:val="yellow"/>
          <w:lang w:val="uk-UA"/>
        </w:rPr>
        <w:t>запас кінетичної енергії достатній, щоб потенційна енергія сягнула нуля, тобто E &gt;</w:t>
      </w:r>
      <w:r w:rsidR="002F1621" w:rsidRPr="00694453">
        <w:rPr>
          <w:rFonts w:eastAsiaTheme="minorEastAsia"/>
          <w:iCs/>
          <w:highlight w:val="yellow"/>
          <w:lang w:val="uk-UA"/>
        </w:rPr>
        <w:t>=</w:t>
      </w:r>
      <w:r w:rsidR="009A3BE5" w:rsidRPr="00694453">
        <w:rPr>
          <w:rFonts w:eastAsiaTheme="minorEastAsia"/>
          <w:iCs/>
          <w:highlight w:val="yellow"/>
          <w:lang w:val="uk-UA"/>
        </w:rPr>
        <w:t xml:space="preserve"> -H, то відстань між зірками </w:t>
      </w:r>
      <w:r w:rsidR="00F21C8E" w:rsidRPr="00694453">
        <w:rPr>
          <w:rFonts w:eastAsiaTheme="minorEastAsia"/>
          <w:iCs/>
          <w:highlight w:val="yellow"/>
          <w:lang w:val="uk-UA"/>
        </w:rPr>
        <w:t>буд</w:t>
      </w:r>
      <w:r w:rsidR="009A3BE5" w:rsidRPr="00694453">
        <w:rPr>
          <w:rFonts w:eastAsiaTheme="minorEastAsia"/>
          <w:iCs/>
          <w:highlight w:val="yellow"/>
          <w:lang w:val="uk-UA"/>
        </w:rPr>
        <w:t>е зростати до нескінченності.</w:t>
      </w:r>
      <w:r w:rsidR="002F1621" w:rsidRPr="00694453">
        <w:rPr>
          <w:rFonts w:eastAsiaTheme="minorEastAsia"/>
          <w:iCs/>
          <w:highlight w:val="yellow"/>
          <w:lang w:val="uk-UA"/>
        </w:rPr>
        <w:t xml:space="preserve"> </w:t>
      </w:r>
    </w:p>
    <w:p w14:paraId="17BE2321" w14:textId="2946BAB3" w:rsidR="009A3BE5" w:rsidRPr="00694453" w:rsidRDefault="009A3BE5" w:rsidP="00EF4E91">
      <w:pPr>
        <w:rPr>
          <w:highlight w:val="yellow"/>
          <w:lang w:val="uk-UA"/>
        </w:rPr>
      </w:pPr>
      <m:oMathPara>
        <m:oMath>
          <m:r>
            <w:rPr>
              <w:rFonts w:ascii="Cambria Math" w:hAnsi="Cambria Math"/>
              <w:highlight w:val="yellow"/>
              <w:lang w:val="uk-UA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uk-UA"/>
                </w:rPr>
                <m:t>v</m:t>
              </m:r>
            </m:e>
            <m:sup>
              <m:r>
                <w:rPr>
                  <w:rFonts w:ascii="Cambria Math" w:hAnsi="Cambria Math"/>
                  <w:highlight w:val="yellow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  <w:lang w:val="uk-UA"/>
            </w:rPr>
            <m:t>≤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  <w:lang w:val="uk-UA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yellow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highlight w:val="yellow"/>
              <w:lang w:val="uk-UA"/>
            </w:rPr>
            <m:t xml:space="preserve">   ⟹  v≤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highlight w:val="yellow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r</m:t>
                  </m:r>
                </m:den>
              </m:f>
            </m:e>
          </m:rad>
        </m:oMath>
      </m:oMathPara>
    </w:p>
    <w:p w14:paraId="323374C4" w14:textId="35199BB2" w:rsidR="005C14F6" w:rsidRPr="00694453" w:rsidRDefault="009A3BE5" w:rsidP="00A209F9">
      <w:pPr>
        <w:rPr>
          <w:rFonts w:eastAsiaTheme="minorEastAsia"/>
          <w:highlight w:val="yellow"/>
          <w:lang w:val="uk-UA"/>
        </w:rPr>
      </w:pPr>
      <w:r w:rsidRPr="00694453">
        <w:rPr>
          <w:highlight w:val="yellow"/>
          <w:lang w:val="uk-UA"/>
        </w:rPr>
        <w:t>Наприклад, m = 1000, r = 100. Тоді</w:t>
      </w:r>
      <w:r w:rsidR="002F1621" w:rsidRPr="00694453">
        <w:rPr>
          <w:highlight w:val="yellow"/>
          <w:lang w:val="uk-UA"/>
        </w:rPr>
        <w:t xml:space="preserve"> при</w:t>
      </w:r>
      <w:r w:rsidRPr="00694453">
        <w:rPr>
          <w:highlight w:val="yellow"/>
          <w:lang w:val="uk-UA"/>
        </w:rPr>
        <w:t xml:space="preserve"> </w:t>
      </w:r>
      <m:oMath>
        <m:r>
          <w:rPr>
            <w:rFonts w:ascii="Cambria Math" w:hAnsi="Cambria Math"/>
            <w:highlight w:val="yellow"/>
            <w:lang w:val="uk-UA"/>
          </w:rPr>
          <m:t xml:space="preserve">v&lt; 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highlight w:val="yellow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  <w:lang w:val="uk-UA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highlight w:val="yellow"/>
                    <w:lang w:val="uk-UA"/>
                  </w:rPr>
                  <m:t>100</m:t>
                </m:r>
              </m:den>
            </m:f>
            <m:r>
              <w:rPr>
                <w:rFonts w:ascii="Cambria Math" w:hAnsi="Cambria Math"/>
                <w:highlight w:val="yellow"/>
                <w:lang w:val="uk-UA"/>
              </w:rPr>
              <m:t xml:space="preserve"> </m:t>
            </m:r>
          </m:e>
        </m:rad>
        <m:r>
          <w:rPr>
            <w:rFonts w:ascii="Cambria Math" w:hAnsi="Cambria Math"/>
            <w:highlight w:val="yellow"/>
            <w:lang w:val="uk-UA"/>
          </w:rPr>
          <m:t>≈ 3.1623</m:t>
        </m:r>
      </m:oMath>
      <w:r w:rsidR="002F1621" w:rsidRPr="00694453">
        <w:rPr>
          <w:rFonts w:eastAsiaTheme="minorEastAsia"/>
          <w:highlight w:val="yellow"/>
          <w:lang w:val="uk-UA"/>
        </w:rPr>
        <w:t xml:space="preserve"> планети не будуть розходитися на нескінченність.</w:t>
      </w:r>
    </w:p>
    <w:p w14:paraId="1193A270" w14:textId="113F2442" w:rsidR="00947F9C" w:rsidRPr="00694453" w:rsidRDefault="007F4789" w:rsidP="00A209F9">
      <w:pPr>
        <w:rPr>
          <w:rFonts w:eastAsiaTheme="minorEastAsia"/>
          <w:iCs/>
          <w:highlight w:val="yellow"/>
          <w:lang w:val="uk-UA"/>
        </w:rPr>
      </w:pPr>
      <w:r w:rsidRPr="00694453">
        <w:rPr>
          <w:rFonts w:eastAsiaTheme="minorEastAsia"/>
          <w:iCs/>
          <w:highlight w:val="yellow"/>
          <w:lang w:val="uk-UA"/>
        </w:rPr>
        <w:t xml:space="preserve">Зірки можуть зближуватися і якщо відстань між центрами стане дуже малою, модель не буде працювати </w:t>
      </w:r>
      <w:r w:rsidR="008B5C04" w:rsidRPr="00694453">
        <w:rPr>
          <w:rFonts w:eastAsiaTheme="minorEastAsia"/>
          <w:iCs/>
          <w:highlight w:val="yellow"/>
          <w:lang w:val="uk-UA"/>
        </w:rPr>
        <w:t>правильно</w:t>
      </w:r>
      <w:r w:rsidRPr="00694453">
        <w:rPr>
          <w:rFonts w:eastAsiaTheme="minorEastAsia"/>
          <w:iCs/>
          <w:highlight w:val="yellow"/>
          <w:lang w:val="uk-UA"/>
        </w:rPr>
        <w:t xml:space="preserve">. </w:t>
      </w:r>
    </w:p>
    <w:p w14:paraId="06338604" w14:textId="2233C8B7" w:rsidR="007F4789" w:rsidRPr="00694453" w:rsidRDefault="007F4789" w:rsidP="00A209F9">
      <w:pPr>
        <w:rPr>
          <w:rFonts w:eastAsiaTheme="minorEastAsia"/>
          <w:iCs/>
          <w:highlight w:val="yellow"/>
          <w:lang w:val="uk-UA"/>
        </w:rPr>
      </w:pPr>
      <w:r w:rsidRPr="00694453">
        <w:rPr>
          <w:rFonts w:eastAsiaTheme="minorEastAsia"/>
          <w:iCs/>
          <w:highlight w:val="yellow"/>
          <w:lang w:val="uk-UA"/>
        </w:rPr>
        <w:t>Обертання зірки навкруги центра мас схоже на рух планети в центральному полі тяжіння.</w:t>
      </w:r>
      <w:r w:rsidR="008370D2" w:rsidRPr="00694453">
        <w:rPr>
          <w:rFonts w:eastAsiaTheme="minorEastAsia"/>
          <w:iCs/>
          <w:highlight w:val="yellow"/>
          <w:lang w:val="uk-UA"/>
        </w:rPr>
        <w:t xml:space="preserve"> Різниця полягає в тому, що відстані до центу мас вдвічі менші за відстані від однієї зірки до іншої, тому формула для швидкості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</m:oMath>
      <w:r w:rsidR="008370D2" w:rsidRPr="00694453">
        <w:rPr>
          <w:rFonts w:eastAsiaTheme="minorEastAsia"/>
          <w:highlight w:val="yellow"/>
          <w:lang w:val="uk-UA"/>
        </w:rPr>
        <w:t xml:space="preserve"> буде такою</w:t>
      </w:r>
    </w:p>
    <w:p w14:paraId="4C4C49BE" w14:textId="44FE2702" w:rsidR="000B3E43" w:rsidRPr="00694453" w:rsidRDefault="00000000" w:rsidP="000B3E43">
      <w:pPr>
        <w:rPr>
          <w:rFonts w:eastAsiaTheme="minorEastAsia"/>
          <w:highlight w:val="yellow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highlight w:val="yellow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highlight w:val="yellow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2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9C05940" w14:textId="78EDF976" w:rsidR="00E307B5" w:rsidRPr="00694453" w:rsidRDefault="00947F9C" w:rsidP="00A209F9">
      <w:pPr>
        <w:rPr>
          <w:rFonts w:eastAsiaTheme="minorEastAsia"/>
          <w:highlight w:val="yellow"/>
          <w:lang w:val="uk-UA"/>
        </w:rPr>
      </w:pPr>
      <w:r w:rsidRPr="00694453">
        <w:rPr>
          <w:rFonts w:eastAsiaTheme="minorEastAsia"/>
          <w:highlight w:val="yellow"/>
          <w:lang w:val="uk-UA"/>
        </w:rPr>
        <w:t xml:space="preserve">Тут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a</m:t>
            </m:r>
          </m:sub>
        </m:sSub>
      </m:oMath>
      <w:r w:rsidRPr="00694453">
        <w:rPr>
          <w:rFonts w:eastAsiaTheme="minorEastAsia"/>
          <w:highlight w:val="yellow"/>
          <w:lang w:val="uk-UA"/>
        </w:rPr>
        <w:t xml:space="preserve">  - відстань від зірки до центру мас, коли зірка по відношенню до центра знаходиться в афелії,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p</m:t>
            </m:r>
          </m:sub>
        </m:sSub>
      </m:oMath>
      <w:r w:rsidRPr="00694453">
        <w:rPr>
          <w:rFonts w:eastAsiaTheme="minorEastAsia"/>
          <w:highlight w:val="yellow"/>
          <w:lang w:val="uk-UA"/>
        </w:rPr>
        <w:t xml:space="preserve"> – теж саме в </w:t>
      </w:r>
      <w:r w:rsidR="00CE38A2" w:rsidRPr="00694453">
        <w:rPr>
          <w:rFonts w:eastAsiaTheme="minorEastAsia"/>
          <w:highlight w:val="yellow"/>
          <w:lang w:val="uk-UA"/>
        </w:rPr>
        <w:t>перигелії</w:t>
      </w:r>
      <w:r w:rsidRPr="00694453">
        <w:rPr>
          <w:rFonts w:eastAsiaTheme="minorEastAsia"/>
          <w:highlight w:val="yellow"/>
          <w:lang w:val="uk-UA"/>
        </w:rPr>
        <w:t>.</w:t>
      </w:r>
      <w:r w:rsidR="00CE38A2" w:rsidRPr="00694453">
        <w:rPr>
          <w:rFonts w:eastAsiaTheme="minorEastAsia"/>
          <w:highlight w:val="yellow"/>
          <w:lang w:val="uk-UA"/>
        </w:rPr>
        <w:t xml:space="preserve">  </w:t>
      </w:r>
      <w:r w:rsidRPr="00694453">
        <w:rPr>
          <w:highlight w:val="yellow"/>
          <w:lang w:val="uk-UA"/>
        </w:rPr>
        <w:t xml:space="preserve">Найменша відстань між зірками дорівнює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2r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p</m:t>
            </m:r>
          </m:sub>
        </m:sSub>
      </m:oMath>
      <w:r w:rsidR="00CB7E5D" w:rsidRPr="00694453">
        <w:rPr>
          <w:rFonts w:eastAsiaTheme="minorEastAsia"/>
          <w:highlight w:val="yellow"/>
          <w:lang w:val="uk-UA"/>
        </w:rPr>
        <w:t>.</w:t>
      </w:r>
    </w:p>
    <w:p w14:paraId="7F5CA548" w14:textId="66C2AD56" w:rsidR="00CE38A2" w:rsidRPr="00694453" w:rsidRDefault="00CB7E5D" w:rsidP="00F46598">
      <w:pPr>
        <w:rPr>
          <w:rFonts w:eastAsiaTheme="minorEastAsia"/>
          <w:highlight w:val="yellow"/>
          <w:lang w:val="uk-UA"/>
        </w:rPr>
      </w:pPr>
      <w:r w:rsidRPr="00694453">
        <w:rPr>
          <w:rFonts w:eastAsiaTheme="minorEastAsia"/>
          <w:highlight w:val="yellow"/>
          <w:lang w:val="uk-UA"/>
        </w:rPr>
        <w:t xml:space="preserve">Наприклад, припустимо, що мінімальна відстань між зірками – 60. </w:t>
      </w:r>
    </w:p>
    <w:p w14:paraId="143D8655" w14:textId="074C1703" w:rsidR="00C53AC4" w:rsidRPr="00694453" w:rsidRDefault="00C53AC4" w:rsidP="00C53AC4">
      <w:pPr>
        <w:rPr>
          <w:rFonts w:eastAsiaTheme="minorEastAsia"/>
          <w:iCs/>
          <w:highlight w:val="yellow"/>
          <w:lang w:val="uk-UA"/>
        </w:rPr>
      </w:pPr>
      <m:oMath>
        <m:r>
          <w:rPr>
            <w:rFonts w:ascii="Cambria Math" w:eastAsiaTheme="minorEastAsia" w:hAnsi="Cambria Math"/>
            <w:highlight w:val="yellow"/>
            <w:lang w:val="uk-UA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highlight w:val="yellow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highlight w:val="yellow"/>
            <w:lang w:val="uk-UA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=300;   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=30.   Відповідь: 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1.231 </m:t>
        </m:r>
      </m:oMath>
      <w:r w:rsidRPr="00694453">
        <w:rPr>
          <w:rFonts w:eastAsiaTheme="minorEastAsia"/>
          <w:iCs/>
          <w:highlight w:val="yellow"/>
          <w:lang w:val="uk-UA"/>
        </w:rPr>
        <w:t xml:space="preserve"> </w:t>
      </w:r>
    </w:p>
    <w:p w14:paraId="718BBD43" w14:textId="607521A2" w:rsidR="00CB7E5D" w:rsidRPr="00694453" w:rsidRDefault="00CB7E5D">
      <w:pPr>
        <w:rPr>
          <w:rFonts w:eastAsiaTheme="minorEastAsia"/>
          <w:lang w:val="uk-UA"/>
        </w:rPr>
      </w:pPr>
      <w:r w:rsidRPr="00694453">
        <w:rPr>
          <w:highlight w:val="yellow"/>
          <w:lang w:val="uk-UA"/>
        </w:rPr>
        <w:t xml:space="preserve">Всі швидкості, менші за </w:t>
      </w:r>
      <m:oMath>
        <m:r>
          <w:rPr>
            <w:rFonts w:ascii="Cambria Math" w:eastAsiaTheme="minorEastAsia" w:hAnsi="Cambria Math"/>
            <w:highlight w:val="yellow"/>
            <w:lang w:val="uk-UA"/>
          </w:rPr>
          <m:t>1.231</m:t>
        </m:r>
      </m:oMath>
      <w:r w:rsidRPr="00694453">
        <w:rPr>
          <w:rFonts w:eastAsiaTheme="minorEastAsia"/>
          <w:highlight w:val="yellow"/>
          <w:lang w:val="uk-UA"/>
        </w:rPr>
        <w:t xml:space="preserve"> призводять, якщо не до стиканню зірок, то принаймні до похибок в моделі.</w:t>
      </w:r>
    </w:p>
    <w:p w14:paraId="2F8ACC48" w14:textId="77777777" w:rsidR="00CB7E5D" w:rsidRPr="00694453" w:rsidRDefault="00CB7E5D">
      <w:pPr>
        <w:rPr>
          <w:lang w:val="uk-UA"/>
        </w:rPr>
      </w:pPr>
    </w:p>
    <w:p w14:paraId="4FF2DDAD" w14:textId="018F6619" w:rsidR="008B5C04" w:rsidRPr="00694453" w:rsidRDefault="00FF582F">
      <w:pPr>
        <w:rPr>
          <w:lang w:val="uk-UA"/>
        </w:rPr>
      </w:pPr>
      <w:del w:id="157" w:author="Volodymyr Bondariev" w:date="2024-09-15T20:10:00Z" w16du:dateUtc="2024-09-15T17:10:00Z">
        <w:r w:rsidRPr="00694453" w:rsidDel="00777D1C">
          <w:rPr>
            <w:b/>
            <w:bCs/>
            <w:lang w:val="uk-UA"/>
          </w:rPr>
          <w:delText>Розділ</w:delText>
        </w:r>
      </w:del>
      <w:ins w:id="158" w:author="Volodymyr Bondariev" w:date="2024-09-15T20:10:00Z" w16du:dateUtc="2024-09-15T17:10:00Z">
        <w:r w:rsidR="00777D1C">
          <w:rPr>
            <w:b/>
            <w:bCs/>
            <w:lang w:val="uk-UA"/>
          </w:rPr>
          <w:t>Завдання</w:t>
        </w:r>
      </w:ins>
      <w:r w:rsidR="00A21850" w:rsidRPr="00694453">
        <w:rPr>
          <w:b/>
          <w:bCs/>
          <w:lang w:val="uk-UA"/>
        </w:rPr>
        <w:t xml:space="preserve"> 4</w:t>
      </w:r>
    </w:p>
    <w:p w14:paraId="5EF47804" w14:textId="4C3C6525" w:rsidR="00FF582F" w:rsidRPr="00694453" w:rsidRDefault="00FF582F">
      <w:pPr>
        <w:rPr>
          <w:lang w:val="uk-UA"/>
        </w:rPr>
      </w:pPr>
      <w:del w:id="159" w:author="Volodymyr Bondariev" w:date="2024-09-15T20:10:00Z" w16du:dateUtc="2024-09-15T17:10:00Z">
        <w:r w:rsidRPr="00694453" w:rsidDel="00777D1C">
          <w:rPr>
            <w:lang w:val="uk-UA"/>
          </w:rPr>
          <w:delText>Завдання</w:delText>
        </w:r>
      </w:del>
      <w:ins w:id="160" w:author="Volodymyr Bondariev" w:date="2024-09-15T20:10:00Z" w16du:dateUtc="2024-09-15T17:10:00Z">
        <w:r w:rsidR="00777D1C">
          <w:rPr>
            <w:lang w:val="uk-UA"/>
          </w:rPr>
          <w:t>Умова</w:t>
        </w:r>
      </w:ins>
    </w:p>
    <w:p w14:paraId="5805045F" w14:textId="77777777" w:rsidR="003B00C3" w:rsidRPr="00694453" w:rsidRDefault="003B00C3" w:rsidP="003B00C3">
      <w:pPr>
        <w:rPr>
          <w:lang w:val="uk-UA"/>
        </w:rPr>
      </w:pPr>
      <w:r w:rsidRPr="00694453">
        <w:rPr>
          <w:lang w:val="uk-UA"/>
        </w:rPr>
        <w:t>Створити систему зірка-планета-супутник. Планета обертається навкруги зірки, а супутник - навкруги планети.</w:t>
      </w:r>
    </w:p>
    <w:p w14:paraId="405DA823" w14:textId="3D6D34A8" w:rsidR="00244366" w:rsidRPr="00694453" w:rsidRDefault="002F3D7B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5F2A1511" w14:textId="57ECB53C" w:rsidR="00A21850" w:rsidRPr="00694453" w:rsidRDefault="00A21850">
      <w:pPr>
        <w:rPr>
          <w:rFonts w:eastAsiaTheme="minorEastAsia"/>
          <w:lang w:val="uk-UA"/>
        </w:rPr>
      </w:pPr>
      <w:r w:rsidRPr="00694453">
        <w:rPr>
          <w:lang w:val="uk-UA"/>
        </w:rPr>
        <w:lastRenderedPageBreak/>
        <w:t xml:space="preserve">В цьому завданні </w:t>
      </w:r>
      <w:r w:rsidR="00952442" w:rsidRPr="00694453">
        <w:rPr>
          <w:lang w:val="uk-UA"/>
        </w:rPr>
        <w:t>перед нами повстає</w:t>
      </w:r>
      <w:r w:rsidRPr="00694453">
        <w:rPr>
          <w:lang w:val="uk-UA"/>
        </w:rPr>
        <w:t xml:space="preserve"> славнозвісн</w:t>
      </w:r>
      <w:r w:rsidR="00952442" w:rsidRPr="00694453">
        <w:rPr>
          <w:lang w:val="uk-UA"/>
        </w:rPr>
        <w:t>а</w:t>
      </w:r>
      <w:r w:rsidRPr="00694453">
        <w:rPr>
          <w:lang w:val="uk-UA"/>
        </w:rPr>
        <w:t xml:space="preserve"> проблем</w:t>
      </w:r>
      <w:r w:rsidR="00952442" w:rsidRPr="00694453">
        <w:rPr>
          <w:lang w:val="uk-UA"/>
        </w:rPr>
        <w:t>а</w:t>
      </w:r>
      <w:r w:rsidRPr="00694453">
        <w:rPr>
          <w:lang w:val="uk-UA"/>
        </w:rPr>
        <w:t xml:space="preserve"> трьох тіл, але</w:t>
      </w:r>
      <w:r w:rsidR="00244366" w:rsidRPr="00694453">
        <w:rPr>
          <w:lang w:val="uk-UA"/>
        </w:rPr>
        <w:t xml:space="preserve"> в</w:t>
      </w:r>
      <w:r w:rsidRPr="00694453">
        <w:rPr>
          <w:lang w:val="uk-UA"/>
        </w:rPr>
        <w:t xml:space="preserve"> окрем</w:t>
      </w:r>
      <w:r w:rsidR="00244366" w:rsidRPr="00694453">
        <w:rPr>
          <w:lang w:val="uk-UA"/>
        </w:rPr>
        <w:t>их</w:t>
      </w:r>
      <w:r w:rsidRPr="00694453">
        <w:rPr>
          <w:lang w:val="uk-UA"/>
        </w:rPr>
        <w:t xml:space="preserve"> випадк</w:t>
      </w:r>
      <w:r w:rsidR="00244366" w:rsidRPr="00694453">
        <w:rPr>
          <w:lang w:val="uk-UA"/>
        </w:rPr>
        <w:t>ах</w:t>
      </w:r>
      <w:r w:rsidRPr="00694453">
        <w:rPr>
          <w:lang w:val="uk-UA"/>
        </w:rPr>
        <w:t xml:space="preserve"> ц</w:t>
      </w:r>
      <w:r w:rsidR="00244366" w:rsidRPr="00694453">
        <w:rPr>
          <w:lang w:val="uk-UA"/>
        </w:rPr>
        <w:t>я</w:t>
      </w:r>
      <w:r w:rsidRPr="00694453">
        <w:rPr>
          <w:lang w:val="uk-UA"/>
        </w:rPr>
        <w:t xml:space="preserve"> проблем</w:t>
      </w:r>
      <w:r w:rsidR="00244366" w:rsidRPr="00694453">
        <w:rPr>
          <w:lang w:val="uk-UA"/>
        </w:rPr>
        <w:t>а</w:t>
      </w:r>
      <w:r w:rsidRPr="00694453">
        <w:rPr>
          <w:lang w:val="uk-UA"/>
        </w:rPr>
        <w:t xml:space="preserve"> вирішу</w:t>
      </w:r>
      <w:r w:rsidR="00244366" w:rsidRPr="00694453">
        <w:rPr>
          <w:lang w:val="uk-UA"/>
        </w:rPr>
        <w:t>є</w:t>
      </w:r>
      <w:r w:rsidRPr="00694453">
        <w:rPr>
          <w:lang w:val="uk-UA"/>
        </w:rPr>
        <w:t xml:space="preserve">ться просто. </w:t>
      </w:r>
      <w:r w:rsidR="0073561A" w:rsidRPr="00694453">
        <w:rPr>
          <w:lang w:val="uk-UA"/>
        </w:rPr>
        <w:t xml:space="preserve">Зараз </w:t>
      </w:r>
      <w:r w:rsidRPr="00694453">
        <w:rPr>
          <w:lang w:val="uk-UA"/>
        </w:rPr>
        <w:t>«окремість» полягає в тому, що</w:t>
      </w:r>
      <w:r w:rsidRPr="00694453">
        <w:rPr>
          <w:rFonts w:eastAsiaTheme="minorEastAsia"/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 xml:space="preserve">M≫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</m:oMath>
      <w:r w:rsidRPr="00694453">
        <w:rPr>
          <w:rFonts w:eastAsiaTheme="minorEastAsia"/>
          <w:lang w:val="uk-UA"/>
        </w:rPr>
        <w:t xml:space="preserve">,  де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-маса зірки,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планети,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супутника. </m:t>
        </m:r>
      </m:oMath>
    </w:p>
    <w:p w14:paraId="75976DA0" w14:textId="53BF5CBB" w:rsidR="001166A0" w:rsidRPr="00694453" w:rsidRDefault="001C5CBC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>Спочатку змусимо планету обертатися навкруги зірки</w:t>
      </w:r>
      <w:r w:rsidR="0073561A" w:rsidRPr="00694453">
        <w:rPr>
          <w:rFonts w:eastAsiaTheme="minorEastAsia"/>
          <w:lang w:val="uk-UA"/>
        </w:rPr>
        <w:t xml:space="preserve"> без супутника, так, як у першому завданні. </w:t>
      </w:r>
      <w:r w:rsidR="001166A0" w:rsidRPr="00694453">
        <w:rPr>
          <w:rFonts w:eastAsiaTheme="minorEastAsia"/>
          <w:lang w:val="uk-UA"/>
        </w:rPr>
        <w:t>Швидкість планети вирахуємо за формулою</w:t>
      </w:r>
      <w:r w:rsidR="00244366" w:rsidRPr="00694453">
        <w:rPr>
          <w:rFonts w:ascii="Cambria Math" w:hAnsi="Cambria Math"/>
          <w:i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GM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p</m:t>
                    </m:r>
                  </m:sub>
                </m:sSub>
              </m:den>
            </m:f>
          </m:e>
        </m:rad>
      </m:oMath>
      <w:r w:rsidR="00244366" w:rsidRPr="00694453">
        <w:rPr>
          <w:rFonts w:ascii="Cambria Math" w:eastAsiaTheme="minorEastAsia" w:hAnsi="Cambria Math"/>
          <w:i/>
          <w:lang w:val="uk-U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244366" w:rsidRPr="00694453">
        <w:rPr>
          <w:rFonts w:ascii="Cambria Math" w:eastAsiaTheme="minorEastAsia" w:hAnsi="Cambria Math"/>
          <w:i/>
          <w:lang w:val="uk-UA"/>
        </w:rPr>
        <w:t>–</w:t>
      </w:r>
      <w:r w:rsidR="00F915DD" w:rsidRPr="00694453">
        <w:rPr>
          <w:rFonts w:ascii="Cambria Math" w:eastAsiaTheme="minorEastAsia" w:hAnsi="Cambria Math"/>
          <w:i/>
          <w:lang w:val="uk-UA"/>
        </w:rPr>
        <w:t xml:space="preserve"> </w:t>
      </w:r>
      <w:r w:rsidR="00244366" w:rsidRPr="00694453">
        <w:rPr>
          <w:rFonts w:ascii="Cambria Math" w:eastAsiaTheme="minorEastAsia" w:hAnsi="Cambria Math"/>
          <w:i/>
          <w:lang w:val="uk-UA"/>
        </w:rPr>
        <w:t xml:space="preserve"> </w:t>
      </w:r>
      <w:r w:rsidR="00244366" w:rsidRPr="00694453">
        <w:rPr>
          <w:rFonts w:ascii="Cambria Math" w:eastAsiaTheme="minorEastAsia" w:hAnsi="Cambria Math"/>
          <w:iCs/>
          <w:lang w:val="uk-UA"/>
        </w:rPr>
        <w:t xml:space="preserve">відстань </w:t>
      </w:r>
      <w:r w:rsidR="00F915DD" w:rsidRPr="00694453">
        <w:rPr>
          <w:rFonts w:ascii="Cambria Math" w:eastAsiaTheme="minorEastAsia" w:hAnsi="Cambria Math"/>
          <w:iCs/>
          <w:lang w:val="uk-UA"/>
        </w:rPr>
        <w:t xml:space="preserve">від планети </w:t>
      </w:r>
      <w:r w:rsidR="00244366" w:rsidRPr="00694453">
        <w:rPr>
          <w:rFonts w:ascii="Cambria Math" w:eastAsiaTheme="minorEastAsia" w:hAnsi="Cambria Math"/>
          <w:iCs/>
          <w:lang w:val="uk-UA"/>
        </w:rPr>
        <w:t>до зірки</w:t>
      </w:r>
      <w:r w:rsidR="001166A0" w:rsidRPr="00694453">
        <w:rPr>
          <w:rFonts w:eastAsiaTheme="minorEastAsia"/>
          <w:lang w:val="uk-UA"/>
        </w:rPr>
        <w:t>.</w:t>
      </w:r>
    </w:p>
    <w:p w14:paraId="0A1A0A4B" w14:textId="08509E2B" w:rsidR="00A21850" w:rsidRPr="00694453" w:rsidRDefault="0073561A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Потім, дамо планеті супутник, який буде кружляти навкруги планети, як планета кружляє навкруги зірки. </w:t>
      </w:r>
    </w:p>
    <w:p w14:paraId="4C59B858" w14:textId="77777777" w:rsidR="00244366" w:rsidRPr="00694453" w:rsidRDefault="00244366" w:rsidP="00244366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35A61911" w14:textId="7C9AA5FD" w:rsidR="003B00C3" w:rsidRPr="00694453" w:rsidRDefault="003B00C3" w:rsidP="00244366">
      <w:pPr>
        <w:rPr>
          <w:lang w:val="uk-UA"/>
        </w:rPr>
      </w:pPr>
      <w:r w:rsidRPr="00694453">
        <w:rPr>
          <w:rFonts w:eastAsiaTheme="minorEastAsia"/>
          <w:lang w:val="uk-UA"/>
        </w:rPr>
        <w:t>При визначенні швидкості супутника врахуємо, що планета, на відміну від зірки, рухається.</w:t>
      </w:r>
    </w:p>
    <w:p w14:paraId="044DCC9A" w14:textId="692D86E4" w:rsidR="00244366" w:rsidRPr="00694453" w:rsidRDefault="00000000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s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s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</m:oMath>
      </m:oMathPara>
    </w:p>
    <w:p w14:paraId="6C13D828" w14:textId="77777777" w:rsidR="003B00C3" w:rsidRPr="00694453" w:rsidRDefault="001166A0">
      <w:pPr>
        <w:rPr>
          <w:rFonts w:eastAsiaTheme="minorEastAsia"/>
          <w:lang w:val="uk-UA"/>
        </w:rPr>
      </w:pPr>
      <w:r w:rsidRPr="00694453"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=100;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hAnsi="Cambria Math"/>
            <w:lang w:val="uk-UA"/>
          </w:rPr>
          <m:t xml:space="preserve">=0.1;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=5;  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=1+5=6. </m:t>
        </m:r>
      </m:oMath>
      <w:r w:rsidRPr="00694453">
        <w:rPr>
          <w:rFonts w:eastAsiaTheme="minorEastAsia"/>
          <w:lang w:val="uk-UA"/>
        </w:rPr>
        <w:t xml:space="preserve"> </w:t>
      </w:r>
    </w:p>
    <w:p w14:paraId="7A0A1BA1" w14:textId="77777777" w:rsidR="003B00C3" w:rsidRPr="00694453" w:rsidRDefault="003B00C3" w:rsidP="003B00C3">
      <w:pPr>
        <w:pStyle w:val="a6"/>
        <w:rPr>
          <w:lang w:val="uk-UA"/>
        </w:rPr>
      </w:pPr>
      <w:r w:rsidRPr="00694453">
        <w:rPr>
          <w:lang w:val="uk-UA"/>
        </w:rPr>
        <w:t>[{"name":"Sun","m":10000,"r":25,"x":0,"y":0,"vx":0,"vy":0,"color":"yellow"},</w:t>
      </w:r>
    </w:p>
    <w:p w14:paraId="70D2E08D" w14:textId="77777777" w:rsidR="003B00C3" w:rsidRPr="00694453" w:rsidRDefault="003B00C3" w:rsidP="003B00C3">
      <w:pPr>
        <w:pStyle w:val="a6"/>
        <w:rPr>
          <w:lang w:val="uk-UA"/>
        </w:rPr>
      </w:pPr>
      <w:r w:rsidRPr="00694453">
        <w:rPr>
          <w:lang w:val="uk-UA"/>
        </w:rPr>
        <w:t xml:space="preserve"> {"name":"Earth","m":10,"r":5,"x":400,"y":0,"vx":0,"vy":5,"color":"lightblue"},</w:t>
      </w:r>
    </w:p>
    <w:p w14:paraId="64FD852B" w14:textId="77777777" w:rsidR="003B00C3" w:rsidRPr="00694453" w:rsidRDefault="003B00C3" w:rsidP="003B00C3">
      <w:pPr>
        <w:pStyle w:val="a6"/>
        <w:rPr>
          <w:lang w:val="uk-UA"/>
        </w:rPr>
      </w:pPr>
      <w:r w:rsidRPr="00694453">
        <w:rPr>
          <w:lang w:val="uk-UA"/>
        </w:rPr>
        <w:t xml:space="preserve"> {"name":"Moon","m":0.1,"r":2,"x":410,"y":0,"vx":0,"vy":6,"color":"white"}]  </w:t>
      </w:r>
    </w:p>
    <w:p w14:paraId="685AAF75" w14:textId="77777777" w:rsidR="003B00C3" w:rsidRPr="00694453" w:rsidRDefault="003B00C3">
      <w:pPr>
        <w:rPr>
          <w:rFonts w:eastAsiaTheme="minorEastAsia"/>
          <w:lang w:val="uk-UA"/>
        </w:rPr>
      </w:pPr>
    </w:p>
    <w:p w14:paraId="69190442" w14:textId="505858FD" w:rsidR="0073561A" w:rsidRPr="00694453" w:rsidRDefault="001166A0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   </w:t>
      </w:r>
    </w:p>
    <w:p w14:paraId="38B668ED" w14:textId="77777777" w:rsidR="004B30FD" w:rsidRPr="00694453" w:rsidRDefault="00D84352">
      <w:pPr>
        <w:rPr>
          <w:highlight w:val="yellow"/>
          <w:lang w:val="uk-UA"/>
        </w:rPr>
      </w:pPr>
      <w:r w:rsidRPr="00694453">
        <w:rPr>
          <w:i/>
          <w:iCs/>
          <w:highlight w:val="yellow"/>
          <w:lang w:val="uk-UA"/>
        </w:rPr>
        <w:t>Питання 1</w:t>
      </w:r>
      <w:r w:rsidRPr="00694453">
        <w:rPr>
          <w:highlight w:val="yellow"/>
          <w:lang w:val="uk-UA"/>
        </w:rPr>
        <w:t xml:space="preserve">. </w:t>
      </w:r>
      <w:r w:rsidR="008B5C04" w:rsidRPr="00694453">
        <w:rPr>
          <w:highlight w:val="yellow"/>
          <w:lang w:val="uk-UA"/>
        </w:rPr>
        <w:t xml:space="preserve">На відміну від Місяця, який за рік обертається навкруги Землі приблизно 12 разів, наш супутник </w:t>
      </w:r>
      <w:r w:rsidR="00052220" w:rsidRPr="00694453">
        <w:rPr>
          <w:highlight w:val="yellow"/>
          <w:lang w:val="uk-UA"/>
        </w:rPr>
        <w:t>обертається</w:t>
      </w:r>
      <w:r w:rsidR="008B5C04" w:rsidRPr="00694453">
        <w:rPr>
          <w:highlight w:val="yellow"/>
          <w:lang w:val="uk-UA"/>
        </w:rPr>
        <w:t xml:space="preserve"> приблизно 7.5 разів.</w:t>
      </w:r>
    </w:p>
    <w:p w14:paraId="23E8B06D" w14:textId="48E41C1F" w:rsidR="00BE0550" w:rsidRPr="00694453" w:rsidRDefault="00BE0550">
      <w:pPr>
        <w:rPr>
          <w:highlight w:val="yellow"/>
          <w:lang w:val="uk-UA"/>
        </w:rPr>
      </w:pPr>
      <w:r w:rsidRPr="00694453">
        <w:rPr>
          <w:highlight w:val="yellow"/>
          <w:lang w:val="uk-UA"/>
        </w:rPr>
        <w:t>Спираючись на третій закон Кеплера, можна відкоригувати систему так, щоб супутник також робив приблизно 12 обертів за один оберт планети.</w:t>
      </w:r>
    </w:p>
    <w:p w14:paraId="4EEAA45F" w14:textId="3144413B" w:rsidR="000A144B" w:rsidRPr="00694453" w:rsidRDefault="004B30FD">
      <w:pPr>
        <w:rPr>
          <w:i/>
          <w:highlight w:val="yellow"/>
          <w:lang w:val="uk-UA"/>
        </w:rPr>
      </w:pPr>
      <m:oMath>
        <m:r>
          <m:rPr>
            <m:sty m:val="p"/>
          </m:rPr>
          <w:rPr>
            <w:rFonts w:ascii="Cambria Math" w:hAnsi="Cambria Math"/>
            <w:highlight w:val="yellow"/>
            <w:lang w:val="uk-UA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highlight w:val="yellow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highlight w:val="yellow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highlight w:val="yellow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  <w:lang w:val="uk-UA"/>
                      </w:rPr>
                      <m:t>7.5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  <w:lang w:val="uk-UA"/>
                      </w:rPr>
                      <m:t>12</m:t>
                    </m:r>
                  </m:den>
                </m:f>
              </m:e>
            </m:d>
            <m:ctrlPr>
              <w:rPr>
                <w:rFonts w:ascii="Cambria Math" w:hAnsi="Cambria Math"/>
                <w:highlight w:val="yellow"/>
                <w:lang w:val="uk-U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  <w:highlight w:val="yellow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highlight w:val="yellow"/>
            <w:lang w:val="uk-UA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highlight w:val="yellow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highlight w:val="yellow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highlight w:val="yellow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highlight w:val="yellow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highlight w:val="yellow"/>
                            <w:lang w:val="uk-U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highlight w:val="yellow"/>
                            <w:lang w:val="uk-UA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highlight w:val="yellow"/>
                        <w:lang w:val="uk-UA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highlight w:val="yellow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highlight w:val="yellow"/>
            <w:lang w:val="uk-UA"/>
          </w:rPr>
          <m:t>=</m:t>
        </m:r>
        <m:r>
          <w:rPr>
            <w:rFonts w:ascii="Cambria Math" w:hAnsi="Cambria Math" w:cstheme="minorHAnsi"/>
            <w:highlight w:val="yellow"/>
            <w:lang w:val="uk-UA"/>
          </w:rPr>
          <m:t xml:space="preserve">&gt; </m:t>
        </m:r>
      </m:oMath>
      <w:r w:rsidRPr="00694453">
        <w:rPr>
          <w:rFonts w:eastAsiaTheme="minorEastAsia"/>
          <w:highlight w:val="yellow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7.310;   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1.170+5=6.170;    </m:t>
        </m:r>
      </m:oMath>
    </w:p>
    <w:p w14:paraId="1CE5C3B4" w14:textId="054D80F1" w:rsidR="00BE0550" w:rsidRPr="00694453" w:rsidRDefault="000A144B">
      <w:pPr>
        <w:rPr>
          <w:highlight w:val="yellow"/>
          <w:lang w:val="uk-UA"/>
        </w:rPr>
      </w:pPr>
      <w:r w:rsidRPr="00694453">
        <w:rPr>
          <w:highlight w:val="yellow"/>
          <w:lang w:val="uk-UA"/>
        </w:rPr>
        <w:t xml:space="preserve"> </w:t>
      </w:r>
      <w:r w:rsidR="00D84352" w:rsidRPr="00694453">
        <w:rPr>
          <w:i/>
          <w:iCs/>
          <w:highlight w:val="yellow"/>
          <w:lang w:val="uk-UA"/>
        </w:rPr>
        <w:t>Питання 2</w:t>
      </w:r>
      <w:r w:rsidR="00D84352" w:rsidRPr="00694453">
        <w:rPr>
          <w:highlight w:val="yellow"/>
          <w:lang w:val="uk-UA"/>
        </w:rPr>
        <w:t>. Що потрібно змінити, щоб супутник обертався навколо планети в протилежному напрямку?</w:t>
      </w:r>
    </w:p>
    <w:p w14:paraId="7E534967" w14:textId="3FABB0A6" w:rsidR="008B5C04" w:rsidRPr="00694453" w:rsidRDefault="00BE0550">
      <w:pPr>
        <w:rPr>
          <w:lang w:val="uk-UA"/>
        </w:rPr>
      </w:pPr>
      <w:r w:rsidRPr="00694453">
        <w:rPr>
          <w:highlight w:val="yellow"/>
          <w:lang w:val="uk-UA"/>
        </w:rPr>
        <w:t xml:space="preserve"> </w:t>
      </w:r>
      <w:r w:rsidR="00D84352" w:rsidRPr="00694453">
        <w:rPr>
          <w:i/>
          <w:iCs/>
          <w:highlight w:val="yellow"/>
          <w:lang w:val="uk-UA"/>
        </w:rPr>
        <w:t>Питання 3</w:t>
      </w:r>
      <w:r w:rsidR="00D84352" w:rsidRPr="00694453">
        <w:rPr>
          <w:highlight w:val="yellow"/>
          <w:lang w:val="uk-UA"/>
        </w:rPr>
        <w:t>. Можн</w:t>
      </w:r>
      <w:r w:rsidR="00052220" w:rsidRPr="00694453">
        <w:rPr>
          <w:highlight w:val="yellow"/>
          <w:lang w:val="uk-UA"/>
        </w:rPr>
        <w:t xml:space="preserve">а спостерігати, що система в цілому потихеньку дрейфує в напряму осі </w:t>
      </w:r>
      <w:proofErr w:type="spellStart"/>
      <w:r w:rsidR="00052220" w:rsidRPr="00694453">
        <w:rPr>
          <w:highlight w:val="yellow"/>
          <w:lang w:val="uk-UA"/>
        </w:rPr>
        <w:t>Oy</w:t>
      </w:r>
      <w:proofErr w:type="spellEnd"/>
      <w:r w:rsidR="00052220" w:rsidRPr="00694453">
        <w:rPr>
          <w:highlight w:val="yellow"/>
          <w:lang w:val="uk-UA"/>
        </w:rPr>
        <w:t>. Чому це відбувається і як цього позбутися?</w:t>
      </w:r>
    </w:p>
    <w:p w14:paraId="0DA3E525" w14:textId="77777777" w:rsidR="008B5C04" w:rsidRPr="00694453" w:rsidRDefault="008B5C04">
      <w:pPr>
        <w:rPr>
          <w:lang w:val="uk-UA"/>
        </w:rPr>
      </w:pPr>
    </w:p>
    <w:p w14:paraId="1D40610A" w14:textId="77777777" w:rsidR="00A21850" w:rsidRPr="00694453" w:rsidRDefault="00A21850">
      <w:pPr>
        <w:rPr>
          <w:lang w:val="uk-UA"/>
        </w:rPr>
      </w:pPr>
    </w:p>
    <w:p w14:paraId="5F4B6CB0" w14:textId="754C77B7" w:rsidR="00130EF1" w:rsidRPr="00694453" w:rsidRDefault="00FF582F" w:rsidP="00130EF1">
      <w:pPr>
        <w:rPr>
          <w:lang w:val="uk-UA"/>
        </w:rPr>
      </w:pPr>
      <w:del w:id="161" w:author="Volodymyr Bondariev" w:date="2024-09-15T20:10:00Z" w16du:dateUtc="2024-09-15T17:10:00Z">
        <w:r w:rsidRPr="00694453" w:rsidDel="00777D1C">
          <w:rPr>
            <w:b/>
            <w:bCs/>
            <w:lang w:val="uk-UA"/>
          </w:rPr>
          <w:delText>Розділ</w:delText>
        </w:r>
      </w:del>
      <w:ins w:id="162" w:author="Volodymyr Bondariev" w:date="2024-09-15T20:10:00Z" w16du:dateUtc="2024-09-15T17:10:00Z">
        <w:r w:rsidR="00777D1C">
          <w:rPr>
            <w:b/>
            <w:bCs/>
            <w:lang w:val="uk-UA"/>
          </w:rPr>
          <w:t>Завдання</w:t>
        </w:r>
      </w:ins>
      <w:r w:rsidR="00130EF1" w:rsidRPr="00694453">
        <w:rPr>
          <w:b/>
          <w:bCs/>
          <w:lang w:val="uk-UA"/>
        </w:rPr>
        <w:t xml:space="preserve"> 5</w:t>
      </w:r>
    </w:p>
    <w:p w14:paraId="22695A84" w14:textId="6BB5528A" w:rsidR="00A21850" w:rsidRPr="00694453" w:rsidRDefault="00130EF1">
      <w:pPr>
        <w:rPr>
          <w:highlight w:val="yellow"/>
          <w:lang w:val="uk-UA"/>
        </w:rPr>
      </w:pPr>
      <w:r w:rsidRPr="00694453">
        <w:rPr>
          <w:highlight w:val="yellow"/>
          <w:lang w:val="uk-UA"/>
        </w:rPr>
        <w:t xml:space="preserve">Балістичний політ тіла – це просто падіння його на Землю. Чим більша початкова швидкість тіла, тим віддаленіш точка зустрічі тіла </w:t>
      </w:r>
      <w:r w:rsidR="004635F2" w:rsidRPr="00694453">
        <w:rPr>
          <w:highlight w:val="yellow"/>
          <w:lang w:val="uk-UA"/>
        </w:rPr>
        <w:t>з поверхнею</w:t>
      </w:r>
      <w:r w:rsidRPr="00694453">
        <w:rPr>
          <w:highlight w:val="yellow"/>
          <w:lang w:val="uk-UA"/>
        </w:rPr>
        <w:t xml:space="preserve"> планети. </w:t>
      </w:r>
      <w:r w:rsidR="004635F2" w:rsidRPr="00694453">
        <w:rPr>
          <w:highlight w:val="yellow"/>
          <w:lang w:val="uk-UA"/>
        </w:rPr>
        <w:t>П</w:t>
      </w:r>
      <w:r w:rsidRPr="00694453">
        <w:rPr>
          <w:highlight w:val="yellow"/>
          <w:lang w:val="uk-UA"/>
        </w:rPr>
        <w:t xml:space="preserve">ри достатньої швидкості </w:t>
      </w:r>
      <w:r w:rsidR="004635F2" w:rsidRPr="00694453">
        <w:rPr>
          <w:highlight w:val="yellow"/>
          <w:lang w:val="uk-UA"/>
        </w:rPr>
        <w:t>тіло зовсім не зустрінеться з поверхнею</w:t>
      </w:r>
      <w:r w:rsidR="00397677" w:rsidRPr="00694453">
        <w:rPr>
          <w:highlight w:val="yellow"/>
          <w:lang w:val="uk-UA"/>
        </w:rPr>
        <w:t>, а буде кружляти навколо Землі</w:t>
      </w:r>
      <w:r w:rsidR="004635F2" w:rsidRPr="00694453">
        <w:rPr>
          <w:highlight w:val="yellow"/>
          <w:lang w:val="uk-UA"/>
        </w:rPr>
        <w:t xml:space="preserve">. Саме це відобразив </w:t>
      </w:r>
      <w:proofErr w:type="spellStart"/>
      <w:r w:rsidR="004635F2" w:rsidRPr="00694453">
        <w:rPr>
          <w:highlight w:val="yellow"/>
          <w:lang w:val="uk-UA"/>
        </w:rPr>
        <w:t>Ісаак</w:t>
      </w:r>
      <w:proofErr w:type="spellEnd"/>
      <w:r w:rsidR="004635F2" w:rsidRPr="00694453">
        <w:rPr>
          <w:highlight w:val="yellow"/>
          <w:lang w:val="uk-UA"/>
        </w:rPr>
        <w:t xml:space="preserve"> Ньютон на своєму знаменитому малюнку </w:t>
      </w:r>
      <w:r w:rsidR="00397677" w:rsidRPr="00694453">
        <w:rPr>
          <w:highlight w:val="yellow"/>
          <w:lang w:val="uk-UA"/>
        </w:rPr>
        <w:t>в книзі «</w:t>
      </w:r>
      <w:r w:rsidR="00085D7F" w:rsidRPr="00694453">
        <w:rPr>
          <w:highlight w:val="yellow"/>
          <w:lang w:val="uk-UA"/>
        </w:rPr>
        <w:t>Трактат про систему світу</w:t>
      </w:r>
      <w:r w:rsidR="00397677" w:rsidRPr="00694453">
        <w:rPr>
          <w:highlight w:val="yellow"/>
          <w:lang w:val="uk-UA"/>
        </w:rPr>
        <w:t>».</w:t>
      </w:r>
    </w:p>
    <w:p w14:paraId="755BDA6D" w14:textId="294847B5" w:rsidR="009D60A3" w:rsidRPr="00694453" w:rsidRDefault="00397677">
      <w:pPr>
        <w:rPr>
          <w:lang w:val="uk-UA"/>
        </w:rPr>
      </w:pPr>
      <w:r w:rsidRPr="00694453">
        <w:rPr>
          <w:highlight w:val="yellow"/>
          <w:lang w:val="uk-UA"/>
        </w:rPr>
        <w:t>Мінімальна швидкість, що забезпечить кружляння, зветься першою космічною.</w:t>
      </w:r>
    </w:p>
    <w:p w14:paraId="7078FD32" w14:textId="44011754" w:rsidR="00FF582F" w:rsidRPr="00694453" w:rsidRDefault="00FF582F" w:rsidP="00397677">
      <w:pPr>
        <w:rPr>
          <w:lang w:val="uk-UA"/>
        </w:rPr>
      </w:pPr>
      <w:del w:id="163" w:author="Volodymyr Bondariev" w:date="2024-09-15T20:10:00Z" w16du:dateUtc="2024-09-15T17:10:00Z">
        <w:r w:rsidRPr="00694453" w:rsidDel="00777D1C">
          <w:rPr>
            <w:lang w:val="uk-UA"/>
          </w:rPr>
          <w:delText>Завдання</w:delText>
        </w:r>
      </w:del>
      <w:ins w:id="164" w:author="Volodymyr Bondariev" w:date="2024-09-15T20:10:00Z" w16du:dateUtc="2024-09-15T17:10:00Z">
        <w:r w:rsidR="00777D1C">
          <w:rPr>
            <w:lang w:val="uk-UA"/>
          </w:rPr>
          <w:t>Умова</w:t>
        </w:r>
      </w:ins>
    </w:p>
    <w:p w14:paraId="02903FD7" w14:textId="175F4A1F" w:rsidR="00397677" w:rsidRPr="00694453" w:rsidRDefault="00397677" w:rsidP="00397677">
      <w:pPr>
        <w:rPr>
          <w:lang w:val="uk-UA"/>
        </w:rPr>
      </w:pPr>
      <w:r w:rsidRPr="00694453">
        <w:rPr>
          <w:lang w:val="uk-UA"/>
        </w:rPr>
        <w:lastRenderedPageBreak/>
        <w:t>Задана планета і висота над поверхнею пла</w:t>
      </w:r>
      <w:r w:rsidR="00EC7614" w:rsidRPr="00694453">
        <w:rPr>
          <w:lang w:val="uk-UA"/>
        </w:rPr>
        <w:t>н</w:t>
      </w:r>
      <w:r w:rsidRPr="00694453">
        <w:rPr>
          <w:lang w:val="uk-UA"/>
        </w:rPr>
        <w:t>е</w:t>
      </w:r>
      <w:r w:rsidR="00EC7614" w:rsidRPr="00694453">
        <w:rPr>
          <w:lang w:val="uk-UA"/>
        </w:rPr>
        <w:t>т</w:t>
      </w:r>
      <w:r w:rsidRPr="00694453">
        <w:rPr>
          <w:lang w:val="uk-UA"/>
        </w:rPr>
        <w:t>и. З цієї висоти робить горизонтальний постріл гармата</w:t>
      </w:r>
      <w:r w:rsidR="006D5859" w:rsidRPr="00694453">
        <w:rPr>
          <w:lang w:val="uk-UA"/>
        </w:rPr>
        <w:t>, яку зобразив</w:t>
      </w:r>
      <w:r w:rsidRPr="00694453">
        <w:rPr>
          <w:lang w:val="uk-UA"/>
        </w:rPr>
        <w:t xml:space="preserve"> Ньютон</w:t>
      </w:r>
      <w:r w:rsidR="006D5859" w:rsidRPr="00694453">
        <w:rPr>
          <w:lang w:val="uk-UA"/>
        </w:rPr>
        <w:t xml:space="preserve"> в </w:t>
      </w:r>
      <w:r w:rsidR="00FE322F" w:rsidRPr="00694453">
        <w:rPr>
          <w:lang w:val="uk-UA"/>
        </w:rPr>
        <w:t xml:space="preserve">книзі «Трактат про систему світу». </w:t>
      </w:r>
      <w:r w:rsidRPr="00694453">
        <w:rPr>
          <w:lang w:val="uk-UA"/>
        </w:rPr>
        <w:t>Оберіть швидкість снаряду, яка забезпечить його політ по колу нав</w:t>
      </w:r>
      <w:r w:rsidR="00EC7614" w:rsidRPr="00694453">
        <w:rPr>
          <w:lang w:val="uk-UA"/>
        </w:rPr>
        <w:t>к</w:t>
      </w:r>
      <w:r w:rsidRPr="00694453">
        <w:rPr>
          <w:lang w:val="uk-UA"/>
        </w:rPr>
        <w:t>руги планети.</w:t>
      </w:r>
      <w:r w:rsidR="00EC7614" w:rsidRPr="00694453">
        <w:rPr>
          <w:lang w:val="uk-UA"/>
        </w:rPr>
        <w:t xml:space="preserve"> Роль снаряду </w:t>
      </w:r>
      <w:r w:rsidR="00FE322F" w:rsidRPr="00694453">
        <w:rPr>
          <w:lang w:val="uk-UA"/>
        </w:rPr>
        <w:t>буде</w:t>
      </w:r>
      <w:r w:rsidR="00EC7614" w:rsidRPr="00694453">
        <w:rPr>
          <w:lang w:val="uk-UA"/>
        </w:rPr>
        <w:t xml:space="preserve"> викону</w:t>
      </w:r>
      <w:r w:rsidR="00FE322F" w:rsidRPr="00694453">
        <w:rPr>
          <w:lang w:val="uk-UA"/>
        </w:rPr>
        <w:t>вати</w:t>
      </w:r>
      <w:r w:rsidR="00EC7614" w:rsidRPr="00694453">
        <w:rPr>
          <w:lang w:val="uk-UA"/>
        </w:rPr>
        <w:t xml:space="preserve"> планета-супутник</w:t>
      </w:r>
      <w:r w:rsidR="00FE322F" w:rsidRPr="00694453">
        <w:rPr>
          <w:lang w:val="uk-UA"/>
        </w:rPr>
        <w:t>, яку розташуємо на висоті гори</w:t>
      </w:r>
      <w:r w:rsidR="00EC7614" w:rsidRPr="00694453">
        <w:rPr>
          <w:lang w:val="uk-UA"/>
        </w:rPr>
        <w:t>.</w:t>
      </w:r>
    </w:p>
    <w:p w14:paraId="7109B4F4" w14:textId="41609191" w:rsidR="002F3D7B" w:rsidRPr="00694453" w:rsidRDefault="002F3D7B" w:rsidP="00397677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6E88ACAA" w14:textId="06CA26C3" w:rsidR="00EC7614" w:rsidRPr="00694453" w:rsidRDefault="00EC7614" w:rsidP="00397677">
      <w:pPr>
        <w:rPr>
          <w:lang w:val="uk-UA"/>
        </w:rPr>
      </w:pPr>
      <w:r w:rsidRPr="00694453">
        <w:rPr>
          <w:lang w:val="uk-UA"/>
        </w:rPr>
        <w:t>Маса планети</w:t>
      </w:r>
      <w:r w:rsidR="00610402" w:rsidRPr="00694453">
        <w:rPr>
          <w:lang w:val="uk-UA"/>
        </w:rPr>
        <w:t xml:space="preserve"> - M</w:t>
      </w:r>
      <w:r w:rsidRPr="00694453">
        <w:rPr>
          <w:lang w:val="uk-UA"/>
        </w:rPr>
        <w:t>, радіус</w:t>
      </w:r>
      <w:r w:rsidR="00610402" w:rsidRPr="00694453">
        <w:rPr>
          <w:lang w:val="uk-UA"/>
        </w:rPr>
        <w:t xml:space="preserve"> планети - r</w:t>
      </w:r>
      <w:r w:rsidRPr="00694453">
        <w:rPr>
          <w:lang w:val="uk-UA"/>
        </w:rPr>
        <w:t>, висота над поверхнею</w:t>
      </w:r>
      <w:r w:rsidR="00610402" w:rsidRPr="00694453">
        <w:rPr>
          <w:lang w:val="uk-UA"/>
        </w:rPr>
        <w:t xml:space="preserve"> - h</w:t>
      </w:r>
      <w:r w:rsidRPr="00694453">
        <w:rPr>
          <w:lang w:val="uk-UA"/>
        </w:rPr>
        <w:t>, швидкість снаряду</w:t>
      </w:r>
      <w:r w:rsidR="00610402" w:rsidRPr="00694453">
        <w:rPr>
          <w:lang w:val="uk-UA"/>
        </w:rPr>
        <w:t xml:space="preserve"> – v.</w:t>
      </w:r>
      <w:r w:rsidRPr="00694453">
        <w:rPr>
          <w:lang w:val="uk-UA"/>
        </w:rPr>
        <w:t xml:space="preserve">  </w:t>
      </w:r>
    </w:p>
    <w:p w14:paraId="5E6701F2" w14:textId="5E865913" w:rsidR="00397677" w:rsidRPr="00694453" w:rsidRDefault="00EC7614">
      <w:pPr>
        <w:rPr>
          <w:lang w:val="uk-UA"/>
        </w:rPr>
      </w:pPr>
      <w:r w:rsidRPr="00694453">
        <w:rPr>
          <w:lang w:val="uk-UA"/>
        </w:rPr>
        <w:t>Для польоту по колу радіусом R = r + h нам відома формула</w:t>
      </w:r>
    </w:p>
    <w:p w14:paraId="6FD55CEC" w14:textId="7A99F831" w:rsidR="00EC7614" w:rsidRPr="00694453" w:rsidRDefault="00EC7614">
      <w:pPr>
        <w:rPr>
          <w:rFonts w:eastAsiaTheme="minorEastAsia"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den>
              </m:f>
            </m:e>
          </m:rad>
        </m:oMath>
      </m:oMathPara>
    </w:p>
    <w:p w14:paraId="364982C7" w14:textId="7A0BF29D" w:rsidR="002F3D7B" w:rsidRPr="00694453" w:rsidRDefault="002F3D7B" w:rsidP="005575B9">
      <w:pPr>
        <w:rPr>
          <w:i/>
          <w:iCs/>
          <w:lang w:val="uk-UA"/>
        </w:rPr>
      </w:pPr>
      <w:r w:rsidRPr="00694453">
        <w:rPr>
          <w:i/>
          <w:iCs/>
          <w:lang w:val="uk-UA"/>
        </w:rPr>
        <w:t>Вирішення</w:t>
      </w:r>
    </w:p>
    <w:p w14:paraId="400F76D3" w14:textId="19A6FD20" w:rsidR="005575B9" w:rsidRPr="00694453" w:rsidRDefault="005575B9" w:rsidP="005575B9">
      <w:pPr>
        <w:rPr>
          <w:rFonts w:eastAsiaTheme="minorEastAsia"/>
          <w:lang w:val="uk-UA"/>
        </w:rPr>
      </w:pPr>
      <w:r w:rsidRPr="00694453"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r=300;  </m:t>
        </m:r>
        <m:r>
          <w:rPr>
            <w:rFonts w:ascii="Cambria Math" w:eastAsiaTheme="minorEastAsia" w:hAnsi="Cambria Math"/>
            <w:lang w:val="uk-UA"/>
          </w:rPr>
          <m:t>h=</m:t>
        </m:r>
        <m:r>
          <w:rPr>
            <w:rFonts w:ascii="Cambria Math" w:eastAsiaTheme="minorEastAsia" w:hAnsi="Cambria Math"/>
            <w:lang w:val="uk-UA"/>
          </w:rPr>
          <m:t xml:space="preserve">20; 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=5.590</m:t>
        </m:r>
      </m:oMath>
      <w:r w:rsidR="00610402" w:rsidRPr="00694453">
        <w:rPr>
          <w:rFonts w:eastAsiaTheme="minorEastAsia"/>
          <w:lang w:val="uk-UA"/>
        </w:rPr>
        <w:t xml:space="preserve">  .</w:t>
      </w:r>
    </w:p>
    <w:p w14:paraId="1730BE3E" w14:textId="77777777" w:rsidR="009D60A3" w:rsidRPr="00694453" w:rsidRDefault="009D60A3" w:rsidP="009D60A3">
      <w:pPr>
        <w:pStyle w:val="a6"/>
        <w:rPr>
          <w:lang w:val="uk-UA"/>
        </w:rPr>
      </w:pPr>
      <w:r w:rsidRPr="00694453">
        <w:rPr>
          <w:lang w:val="uk-UA"/>
        </w:rPr>
        <w:t>[{"name":"Sun","m":10000,"r":300,"x":0,"y":0,"vx":0,"vy":0,"color":"green"},</w:t>
      </w:r>
    </w:p>
    <w:p w14:paraId="3C7E2EA5" w14:textId="649C7126" w:rsidR="001D03D4" w:rsidRPr="00694453" w:rsidRDefault="009D60A3" w:rsidP="00877684">
      <w:pPr>
        <w:pStyle w:val="a6"/>
        <w:rPr>
          <w:lang w:val="uk-UA"/>
        </w:rPr>
      </w:pPr>
      <w:r w:rsidRPr="00694453">
        <w:rPr>
          <w:lang w:val="uk-UA"/>
        </w:rPr>
        <w:t>{"name":"Noname","m":0.001,"r":5,"x":0,"y":3</w:t>
      </w:r>
      <w:r w:rsidR="00876B55" w:rsidRPr="00694453">
        <w:rPr>
          <w:lang w:val="uk-UA"/>
        </w:rPr>
        <w:t>2</w:t>
      </w:r>
      <w:r w:rsidRPr="00694453">
        <w:rPr>
          <w:lang w:val="uk-UA"/>
        </w:rPr>
        <w:t>0,"vx":5.</w:t>
      </w:r>
      <w:r w:rsidR="00876B55" w:rsidRPr="00694453">
        <w:rPr>
          <w:lang w:val="uk-UA"/>
        </w:rPr>
        <w:t>590</w:t>
      </w:r>
      <w:r w:rsidRPr="00694453">
        <w:rPr>
          <w:lang w:val="uk-UA"/>
        </w:rPr>
        <w:t>,"vy":0,"color":"white"}]</w:t>
      </w:r>
    </w:p>
    <w:p w14:paraId="7F277F36" w14:textId="77777777" w:rsidR="00877684" w:rsidRPr="00694453" w:rsidRDefault="00877684" w:rsidP="00877684">
      <w:pPr>
        <w:pStyle w:val="a6"/>
        <w:rPr>
          <w:lang w:val="uk-UA"/>
        </w:rPr>
      </w:pPr>
    </w:p>
    <w:p w14:paraId="40B7C4DF" w14:textId="77777777" w:rsidR="002F3D7B" w:rsidRPr="00694453" w:rsidRDefault="002F3D7B">
      <w:pPr>
        <w:rPr>
          <w:lang w:val="uk-UA"/>
        </w:rPr>
      </w:pPr>
    </w:p>
    <w:p w14:paraId="1008A0C5" w14:textId="77777777" w:rsidR="002F3D7B" w:rsidRPr="00694453" w:rsidRDefault="002F3D7B">
      <w:pPr>
        <w:rPr>
          <w:lang w:val="uk-UA"/>
        </w:rPr>
      </w:pPr>
    </w:p>
    <w:p w14:paraId="065D5BCE" w14:textId="650871F5" w:rsidR="001D03D4" w:rsidRPr="00694453" w:rsidRDefault="00A40FA8">
      <w:pPr>
        <w:rPr>
          <w:highlight w:val="yellow"/>
          <w:lang w:val="uk-UA"/>
        </w:rPr>
      </w:pPr>
      <w:r w:rsidRPr="00694453">
        <w:rPr>
          <w:highlight w:val="yellow"/>
          <w:lang w:val="uk-UA"/>
        </w:rPr>
        <w:t>Друга космічна швидкість дозволить снаряду подолати тяжіння планети і відлетіти у простір космосу.</w:t>
      </w:r>
    </w:p>
    <w:p w14:paraId="20F92548" w14:textId="74EFB525" w:rsidR="00A40FA8" w:rsidRPr="00694453" w:rsidRDefault="00A40FA8" w:rsidP="00A40FA8">
      <w:pPr>
        <w:rPr>
          <w:rFonts w:eastAsiaTheme="minorEastAsia"/>
          <w:highlight w:val="yellow"/>
          <w:lang w:val="uk-UA"/>
        </w:rPr>
      </w:pPr>
      <w:r w:rsidRPr="00694453">
        <w:rPr>
          <w:highlight w:val="yellow"/>
          <w:lang w:val="uk-UA"/>
        </w:rPr>
        <w:t xml:space="preserve">Як відомо, потенційна енергія тяжіння снаряду масою </w:t>
      </w:r>
      <w:r w:rsidRPr="00694453">
        <w:rPr>
          <w:i/>
          <w:iCs/>
          <w:highlight w:val="yellow"/>
          <w:lang w:val="uk-UA"/>
        </w:rPr>
        <w:t>m</w:t>
      </w:r>
      <w:r w:rsidRPr="00694453">
        <w:rPr>
          <w:highlight w:val="yellow"/>
          <w:lang w:val="uk-UA"/>
        </w:rPr>
        <w:t xml:space="preserve"> на відстані від центру планети </w:t>
      </w:r>
      <w:r w:rsidRPr="00694453">
        <w:rPr>
          <w:i/>
          <w:iCs/>
          <w:highlight w:val="yellow"/>
          <w:lang w:val="uk-UA"/>
        </w:rPr>
        <w:t>r</w:t>
      </w:r>
      <w:r w:rsidRPr="00694453">
        <w:rPr>
          <w:highlight w:val="yellow"/>
          <w:lang w:val="uk-UA"/>
        </w:rPr>
        <w:t xml:space="preserve"> дорівнює </w:t>
      </w:r>
      <m:oMath>
        <m:r>
          <w:rPr>
            <w:rFonts w:ascii="Cambria Math" w:hAnsi="Cambria Math"/>
            <w:highlight w:val="yellow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fPr>
          <m:num>
            <m:r>
              <w:rPr>
                <w:rFonts w:ascii="Cambria Math" w:hAnsi="Cambria Math"/>
                <w:highlight w:val="yellow"/>
                <w:lang w:val="uk-UA"/>
              </w:rPr>
              <m:t>GMm</m:t>
            </m:r>
          </m:num>
          <m:den>
            <m:r>
              <w:rPr>
                <w:rFonts w:ascii="Cambria Math" w:hAnsi="Cambria Math"/>
                <w:highlight w:val="yellow"/>
                <w:lang w:val="uk-UA"/>
              </w:rPr>
              <m:t>r</m:t>
            </m:r>
          </m:den>
        </m:f>
      </m:oMath>
      <w:r w:rsidRPr="00694453">
        <w:rPr>
          <w:rFonts w:eastAsiaTheme="minorEastAsia"/>
          <w:highlight w:val="yellow"/>
          <w:lang w:val="uk-UA"/>
        </w:rPr>
        <w:t xml:space="preserve"> . Початкова швидкість снаряду </w:t>
      </w:r>
      <w:r w:rsidR="002B1533" w:rsidRPr="00694453">
        <w:rPr>
          <w:rFonts w:eastAsiaTheme="minorEastAsia"/>
          <w:highlight w:val="yellow"/>
          <w:lang w:val="uk-UA"/>
        </w:rPr>
        <w:t xml:space="preserve">v </w:t>
      </w:r>
      <w:r w:rsidRPr="00694453">
        <w:rPr>
          <w:rFonts w:eastAsiaTheme="minorEastAsia"/>
          <w:highlight w:val="yellow"/>
          <w:lang w:val="uk-UA"/>
        </w:rPr>
        <w:t>має бути достатньою, щоб кінетична енергія</w:t>
      </w:r>
      <w:r w:rsidR="002B1533" w:rsidRPr="00694453">
        <w:rPr>
          <w:rFonts w:eastAsiaTheme="minorEastAsia"/>
          <w:highlight w:val="yellow"/>
          <w:lang w:val="uk-UA"/>
        </w:rPr>
        <w:t xml:space="preserve"> перевищила потенційну</w:t>
      </w:r>
    </w:p>
    <w:p w14:paraId="5BA12106" w14:textId="385C3F85" w:rsidR="002B1533" w:rsidRPr="00694453" w:rsidRDefault="00000000" w:rsidP="00A40FA8">
      <w:pPr>
        <w:rPr>
          <w:rFonts w:eastAsiaTheme="minorEastAsia"/>
          <w:i/>
          <w:highlight w:val="yellow"/>
          <w:lang w:val="uk-U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  <w:lang w:val="uk-UA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highlight w:val="yellow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highlight w:val="yellow"/>
              <w:lang w:val="uk-UA"/>
            </w:rPr>
            <m:t>≥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  <w:lang w:val="uk-UA"/>
                </w:rPr>
                <m:t>GMm</m:t>
              </m:r>
            </m:num>
            <m:den>
              <m:r>
                <w:rPr>
                  <w:rFonts w:ascii="Cambria Math" w:hAnsi="Cambria Math"/>
                  <w:highlight w:val="yellow"/>
                  <w:lang w:val="uk-UA"/>
                </w:rPr>
                <m:t>r+h</m:t>
              </m:r>
            </m:den>
          </m:f>
          <m:r>
            <w:rPr>
              <w:rFonts w:ascii="Cambria Math" w:eastAsiaTheme="minorEastAsia" w:hAnsi="Cambria Math"/>
              <w:highlight w:val="yellow"/>
              <w:lang w:val="uk-UA"/>
            </w:rPr>
            <m:t xml:space="preserve"> </m:t>
          </m:r>
        </m:oMath>
      </m:oMathPara>
    </w:p>
    <w:p w14:paraId="6C0B5FEC" w14:textId="2DF28258" w:rsidR="002B1533" w:rsidRPr="00694453" w:rsidRDefault="002B1533" w:rsidP="002B1533">
      <w:pPr>
        <w:rPr>
          <w:rFonts w:eastAsiaTheme="minorEastAsia"/>
          <w:highlight w:val="yellow"/>
          <w:lang w:val="uk-UA"/>
        </w:rPr>
      </w:pPr>
      <m:oMathPara>
        <m:oMath>
          <m:r>
            <w:rPr>
              <w:rFonts w:ascii="Cambria Math" w:hAnsi="Cambria Math"/>
              <w:highlight w:val="yellow"/>
              <w:lang w:val="uk-UA"/>
            </w:rPr>
            <m:t>v≥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2GM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r+h</m:t>
                  </m:r>
                </m:den>
              </m:f>
            </m:e>
          </m:rad>
        </m:oMath>
      </m:oMathPara>
    </w:p>
    <w:p w14:paraId="109DC997" w14:textId="4E7C4E6A" w:rsidR="002B1533" w:rsidRPr="00694453" w:rsidRDefault="002B1533" w:rsidP="002B1533">
      <w:pPr>
        <w:rPr>
          <w:rFonts w:eastAsiaTheme="minorEastAsia"/>
          <w:lang w:val="uk-UA"/>
        </w:rPr>
      </w:pPr>
      <w:r w:rsidRPr="00694453">
        <w:rPr>
          <w:highlight w:val="yellow"/>
          <w:lang w:val="uk-UA"/>
        </w:rPr>
        <w:t xml:space="preserve">Приклад. </w:t>
      </w:r>
      <m:oMath>
        <m:r>
          <w:rPr>
            <w:rFonts w:ascii="Cambria Math" w:hAnsi="Cambria Math"/>
            <w:highlight w:val="yellow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highlight w:val="yellow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highlight w:val="yellow"/>
            <w:lang w:val="uk-UA"/>
          </w:rPr>
          <m:t xml:space="preserve">;   r=300;  </m:t>
        </m:r>
        <m:r>
          <w:rPr>
            <w:rFonts w:ascii="Cambria Math" w:eastAsiaTheme="minorEastAsia" w:hAnsi="Cambria Math"/>
            <w:highlight w:val="yellow"/>
            <w:lang w:val="uk-UA"/>
          </w:rPr>
          <m:t>h=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20;  </m:t>
        </m:r>
        <m:r>
          <w:rPr>
            <w:rFonts w:ascii="Cambria Math" w:hAnsi="Cambria Math"/>
            <w:highlight w:val="yellow"/>
            <w:lang w:val="uk-UA"/>
          </w:rPr>
          <m:t>v</m:t>
        </m:r>
        <m:r>
          <w:rPr>
            <w:rFonts w:ascii="Cambria Math" w:eastAsiaTheme="minorEastAsia" w:hAnsi="Cambria Math"/>
            <w:highlight w:val="yellow"/>
            <w:lang w:val="uk-UA"/>
          </w:rPr>
          <m:t>≥7.905694150420948</m:t>
        </m:r>
      </m:oMath>
      <w:r w:rsidRPr="00694453">
        <w:rPr>
          <w:rFonts w:eastAsiaTheme="minorEastAsia"/>
          <w:lang w:val="uk-UA"/>
        </w:rPr>
        <w:t xml:space="preserve">  .</w:t>
      </w:r>
    </w:p>
    <w:p w14:paraId="2F02FEE3" w14:textId="77777777" w:rsidR="00A40FA8" w:rsidRPr="00694453" w:rsidRDefault="00A40FA8">
      <w:pPr>
        <w:rPr>
          <w:lang w:val="uk-UA"/>
        </w:rPr>
      </w:pPr>
    </w:p>
    <w:p w14:paraId="427E6EC8" w14:textId="11998EE3" w:rsidR="002F3D7B" w:rsidRPr="00694453" w:rsidRDefault="002F3D7B" w:rsidP="002F3D7B">
      <w:pPr>
        <w:rPr>
          <w:lang w:val="uk-UA"/>
        </w:rPr>
      </w:pPr>
      <w:del w:id="165" w:author="Volodymyr Bondariev" w:date="2024-09-15T20:10:00Z" w16du:dateUtc="2024-09-15T17:10:00Z">
        <w:r w:rsidRPr="00694453" w:rsidDel="00777D1C">
          <w:rPr>
            <w:b/>
            <w:bCs/>
            <w:lang w:val="uk-UA"/>
          </w:rPr>
          <w:delText>Розділ</w:delText>
        </w:r>
      </w:del>
      <w:ins w:id="166" w:author="Volodymyr Bondariev" w:date="2024-09-15T20:10:00Z" w16du:dateUtc="2024-09-15T17:10:00Z">
        <w:r w:rsidR="00777D1C">
          <w:rPr>
            <w:b/>
            <w:bCs/>
            <w:lang w:val="uk-UA"/>
          </w:rPr>
          <w:t>Завдання</w:t>
        </w:r>
      </w:ins>
      <w:r w:rsidRPr="00694453">
        <w:rPr>
          <w:b/>
          <w:bCs/>
          <w:lang w:val="uk-UA"/>
        </w:rPr>
        <w:t xml:space="preserve"> 6</w:t>
      </w:r>
    </w:p>
    <w:p w14:paraId="076CCDD2" w14:textId="63833803" w:rsidR="002F3D7B" w:rsidRPr="00694453" w:rsidRDefault="00114F6A" w:rsidP="002F3D7B">
      <w:pPr>
        <w:rPr>
          <w:lang w:val="uk-UA"/>
        </w:rPr>
      </w:pPr>
      <w:r w:rsidRPr="00694453">
        <w:rPr>
          <w:lang w:val="uk-UA"/>
        </w:rPr>
        <w:t>Р</w:t>
      </w:r>
      <w:r w:rsidR="002F3D7B" w:rsidRPr="00694453">
        <w:rPr>
          <w:lang w:val="uk-UA"/>
        </w:rPr>
        <w:t>акет</w:t>
      </w:r>
      <w:r w:rsidRPr="00694453">
        <w:rPr>
          <w:lang w:val="uk-UA"/>
        </w:rPr>
        <w:t>а</w:t>
      </w:r>
      <w:r w:rsidR="002F3D7B" w:rsidRPr="00694453">
        <w:rPr>
          <w:lang w:val="uk-UA"/>
        </w:rPr>
        <w:t xml:space="preserve"> </w:t>
      </w:r>
      <w:r w:rsidRPr="00694453">
        <w:rPr>
          <w:lang w:val="uk-UA"/>
        </w:rPr>
        <w:t>від</w:t>
      </w:r>
      <w:r w:rsidR="002F3D7B" w:rsidRPr="00694453">
        <w:rPr>
          <w:lang w:val="uk-UA"/>
        </w:rPr>
        <w:t xml:space="preserve"> Землі до Сонця</w:t>
      </w:r>
    </w:p>
    <w:p w14:paraId="742098A0" w14:textId="78E8D804" w:rsidR="002F3D7B" w:rsidRPr="00694453" w:rsidRDefault="002F3D7B" w:rsidP="002F3D7B">
      <w:pPr>
        <w:rPr>
          <w:lang w:val="uk-UA"/>
        </w:rPr>
      </w:pPr>
      <w:del w:id="167" w:author="Volodymyr Bondariev" w:date="2024-09-15T20:10:00Z" w16du:dateUtc="2024-09-15T17:10:00Z">
        <w:r w:rsidRPr="00694453" w:rsidDel="00777D1C">
          <w:rPr>
            <w:lang w:val="uk-UA"/>
          </w:rPr>
          <w:delText>Завдання</w:delText>
        </w:r>
      </w:del>
      <w:ins w:id="168" w:author="Volodymyr Bondariev" w:date="2024-09-15T20:10:00Z" w16du:dateUtc="2024-09-15T17:10:00Z">
        <w:r w:rsidR="00777D1C">
          <w:rPr>
            <w:lang w:val="uk-UA"/>
          </w:rPr>
          <w:t>Умова</w:t>
        </w:r>
      </w:ins>
    </w:p>
    <w:p w14:paraId="218C19D4" w14:textId="77777777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t>Планета обертається навкруги центральної зірки по круговій орбіті. Запустити ракету з планети так, щоб вона наблизилась до центра зірки на два її радіуса і після того стала обертатися навкруги зірки. Визначити початкову швидкість ракети.</w:t>
      </w:r>
    </w:p>
    <w:p w14:paraId="21F516ED" w14:textId="77777777" w:rsidR="000807E9" w:rsidRPr="00694453" w:rsidRDefault="000807E9" w:rsidP="000807E9">
      <w:pPr>
        <w:pStyle w:val="a6"/>
        <w:rPr>
          <w:lang w:val="uk-UA"/>
        </w:rPr>
      </w:pPr>
      <w:r w:rsidRPr="00694453">
        <w:rPr>
          <w:lang w:val="uk-UA"/>
        </w:rPr>
        <w:t>[{"name":"Sun","m":1000,"r":20,"x":0,"y":0,"vx":0,"vy":0,"color":"yellow"},</w:t>
      </w:r>
    </w:p>
    <w:p w14:paraId="7463C841" w14:textId="527D5125" w:rsidR="000807E9" w:rsidRPr="00694453" w:rsidRDefault="000807E9" w:rsidP="000807E9">
      <w:pPr>
        <w:pStyle w:val="a6"/>
        <w:rPr>
          <w:lang w:val="uk-UA"/>
        </w:rPr>
      </w:pPr>
      <w:r w:rsidRPr="00694453">
        <w:rPr>
          <w:lang w:val="uk-UA"/>
        </w:rPr>
        <w:t xml:space="preserve">    {"name":"Earth","m":0.001,"r":7,"x":300,"y":0,"vx":0,"vy":1.826,"color":"lightblue"}],</w:t>
      </w:r>
    </w:p>
    <w:p w14:paraId="124DE155" w14:textId="65A44C5A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02CAD296" w14:textId="77777777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lastRenderedPageBreak/>
        <w:t>Нехай R – радіус зірки, M – її маса, S – відстань від планети до зірки.</w:t>
      </w:r>
    </w:p>
    <w:p w14:paraId="39FD64F0" w14:textId="77777777" w:rsidR="002F3D7B" w:rsidRPr="00694453" w:rsidRDefault="002F3D7B" w:rsidP="002F3D7B">
      <w:pPr>
        <w:rPr>
          <w:rFonts w:eastAsiaTheme="minorEastAsia"/>
          <w:lang w:val="uk-UA"/>
        </w:rPr>
      </w:pPr>
      <w:r w:rsidRPr="00694453">
        <w:rPr>
          <w:lang w:val="uk-UA"/>
        </w:rPr>
        <w:t>Тоді ракета має рухатися по еліпсу з</w:t>
      </w:r>
      <w:r w:rsidRPr="00694453">
        <w:rPr>
          <w:rFonts w:eastAsiaTheme="minorEastAsia"/>
          <w:lang w:val="uk-UA"/>
        </w:rPr>
        <w:t xml:space="preserve"> великою віссю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 xml:space="preserve">d=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a</m:t>
                </m:r>
              </m:sub>
            </m:sSub>
            <m:r>
              <w:rPr>
                <w:rFonts w:ascii="Cambria Math" w:hAnsi="Cambria Math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p</m:t>
                </m:r>
              </m:sub>
            </m:sSub>
            <m:r>
              <w:rPr>
                <w:rFonts w:ascii="Cambria Math" w:hAnsi="Cambria Math"/>
                <w:lang w:val="uk-UA"/>
              </w:rPr>
              <m:t>,     де    r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=S,   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=2R</m:t>
        </m:r>
      </m:oMath>
    </w:p>
    <w:p w14:paraId="0925917A" w14:textId="277F9430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70F39D55" w14:textId="77777777" w:rsidR="0075528E" w:rsidRPr="00694453" w:rsidRDefault="0075528E" w:rsidP="002F3D7B">
      <w:pPr>
        <w:rPr>
          <w:lang w:val="uk-UA"/>
        </w:rPr>
      </w:pPr>
      <w:r w:rsidRPr="00694453">
        <w:rPr>
          <w:lang w:val="uk-UA"/>
        </w:rPr>
        <w:t xml:space="preserve">Спершу треба визначитись, в афелії чи перигелії знаходиться ракета під час старту. </w:t>
      </w:r>
    </w:p>
    <w:p w14:paraId="7ABD0AB7" w14:textId="0870F856" w:rsidR="0075528E" w:rsidRPr="00694453" w:rsidRDefault="0075528E" w:rsidP="002F3D7B">
      <w:pPr>
        <w:rPr>
          <w:lang w:val="uk-UA"/>
        </w:rPr>
      </w:pPr>
      <w:r w:rsidRPr="00694453">
        <w:rPr>
          <w:lang w:val="uk-UA"/>
        </w:rPr>
        <w:t>Якщо S &gt; 2R, це афелій.</w:t>
      </w:r>
    </w:p>
    <w:p w14:paraId="20D54614" w14:textId="26D4BB3F" w:rsidR="00114F6A" w:rsidRPr="00694453" w:rsidRDefault="00000000" w:rsidP="002F3D7B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 </m:t>
          </m:r>
        </m:oMath>
      </m:oMathPara>
    </w:p>
    <w:p w14:paraId="3A8C06DF" w14:textId="77777777" w:rsidR="000807E9" w:rsidRPr="00694453" w:rsidRDefault="000807E9" w:rsidP="000807E9">
      <w:pPr>
        <w:pStyle w:val="a6"/>
        <w:rPr>
          <w:lang w:val="uk-UA"/>
        </w:rPr>
      </w:pPr>
      <w:r w:rsidRPr="00694453">
        <w:rPr>
          <w:lang w:val="uk-UA"/>
        </w:rPr>
        <w:t>[{"name":"Sun","m":1000,"r":20,"x":0,"y":0,"vx":0,"vy":0,"color":"yellow"},</w:t>
      </w:r>
    </w:p>
    <w:p w14:paraId="28F06BE2" w14:textId="77777777" w:rsidR="000807E9" w:rsidRPr="00694453" w:rsidRDefault="000807E9" w:rsidP="000807E9">
      <w:pPr>
        <w:pStyle w:val="a6"/>
        <w:rPr>
          <w:lang w:val="uk-UA"/>
        </w:rPr>
      </w:pPr>
      <w:r w:rsidRPr="00694453">
        <w:rPr>
          <w:lang w:val="uk-UA"/>
        </w:rPr>
        <w:t xml:space="preserve">    {"name":"Earth","m":0.001,"r":7,"x":300,"y":0,"vx":0,"vy":1.826,"color":"lightblue"}],</w:t>
      </w:r>
    </w:p>
    <w:p w14:paraId="155015BE" w14:textId="77777777" w:rsidR="006B5E57" w:rsidRPr="00694453" w:rsidRDefault="006B5E57">
      <w:pPr>
        <w:rPr>
          <w:lang w:val="uk-UA"/>
        </w:rPr>
      </w:pPr>
    </w:p>
    <w:p w14:paraId="627B3434" w14:textId="77777777" w:rsidR="000807E9" w:rsidRPr="00694453" w:rsidRDefault="000807E9">
      <w:pPr>
        <w:rPr>
          <w:lang w:val="uk-UA"/>
        </w:rPr>
      </w:pPr>
    </w:p>
    <w:p w14:paraId="40BE3B20" w14:textId="77777777" w:rsidR="001D03D4" w:rsidRPr="00694453" w:rsidRDefault="001D03D4">
      <w:pPr>
        <w:rPr>
          <w:lang w:val="uk-UA"/>
        </w:rPr>
      </w:pPr>
    </w:p>
    <w:p w14:paraId="451CC43A" w14:textId="4B0B4C97" w:rsidR="00877684" w:rsidRPr="00694453" w:rsidRDefault="00FF582F" w:rsidP="00877684">
      <w:pPr>
        <w:rPr>
          <w:lang w:val="uk-UA"/>
        </w:rPr>
      </w:pPr>
      <w:del w:id="169" w:author="Volodymyr Bondariev" w:date="2024-09-15T20:10:00Z" w16du:dateUtc="2024-09-15T17:10:00Z">
        <w:r w:rsidRPr="00694453" w:rsidDel="00777D1C">
          <w:rPr>
            <w:b/>
            <w:bCs/>
            <w:lang w:val="uk-UA"/>
          </w:rPr>
          <w:delText>Розділ</w:delText>
        </w:r>
      </w:del>
      <w:ins w:id="170" w:author="Volodymyr Bondariev" w:date="2024-09-15T20:10:00Z" w16du:dateUtc="2024-09-15T17:10:00Z">
        <w:r w:rsidR="00777D1C">
          <w:rPr>
            <w:b/>
            <w:bCs/>
            <w:lang w:val="uk-UA"/>
          </w:rPr>
          <w:t>Завдання</w:t>
        </w:r>
      </w:ins>
      <w:r w:rsidR="00877684" w:rsidRPr="00694453">
        <w:rPr>
          <w:b/>
          <w:bCs/>
          <w:lang w:val="uk-UA"/>
        </w:rPr>
        <w:t xml:space="preserve"> </w:t>
      </w:r>
      <w:r w:rsidR="005A5B7B" w:rsidRPr="00694453">
        <w:rPr>
          <w:b/>
          <w:bCs/>
          <w:lang w:val="uk-UA"/>
        </w:rPr>
        <w:t>7</w:t>
      </w:r>
    </w:p>
    <w:p w14:paraId="187E6CB3" w14:textId="216999A2" w:rsidR="00877684" w:rsidRPr="00694453" w:rsidRDefault="009F087A">
      <w:pPr>
        <w:rPr>
          <w:lang w:val="uk-UA"/>
        </w:rPr>
      </w:pPr>
      <w:r w:rsidRPr="00694453">
        <w:rPr>
          <w:lang w:val="uk-UA"/>
        </w:rPr>
        <w:t>До</w:t>
      </w:r>
      <w:r w:rsidR="00877684" w:rsidRPr="00694453">
        <w:rPr>
          <w:lang w:val="uk-UA"/>
        </w:rPr>
        <w:t xml:space="preserve"> </w:t>
      </w:r>
      <w:r w:rsidRPr="00694453">
        <w:rPr>
          <w:lang w:val="uk-UA"/>
        </w:rPr>
        <w:t xml:space="preserve">орбіти </w:t>
      </w:r>
      <w:r w:rsidR="00877684" w:rsidRPr="00694453">
        <w:rPr>
          <w:lang w:val="uk-UA"/>
        </w:rPr>
        <w:t>Марс</w:t>
      </w:r>
      <w:r w:rsidR="00453692" w:rsidRPr="00694453">
        <w:rPr>
          <w:lang w:val="uk-UA"/>
        </w:rPr>
        <w:t>у</w:t>
      </w:r>
    </w:p>
    <w:p w14:paraId="7BEFA818" w14:textId="77777777" w:rsidR="00FF582F" w:rsidRPr="00694453" w:rsidRDefault="00FF582F">
      <w:pPr>
        <w:rPr>
          <w:lang w:val="uk-UA"/>
        </w:rPr>
      </w:pPr>
    </w:p>
    <w:p w14:paraId="390486F9" w14:textId="1DF59D09" w:rsidR="00877684" w:rsidRPr="00694453" w:rsidRDefault="00877684">
      <w:pPr>
        <w:rPr>
          <w:lang w:val="uk-UA"/>
        </w:rPr>
      </w:pPr>
      <w:r w:rsidRPr="00694453">
        <w:rPr>
          <w:highlight w:val="yellow"/>
          <w:lang w:val="uk-UA"/>
        </w:rPr>
        <w:t>З будь-якої планети можна запустити ракету по балістичній траєкторії. Ракета має малі масу (10e-6) і розмір (1.) у порівнянні з планетою. Стартує ракета з поверхні планети починає свій ру</w:t>
      </w:r>
      <w:r w:rsidR="00FF582F" w:rsidRPr="00694453">
        <w:rPr>
          <w:highlight w:val="yellow"/>
          <w:lang w:val="uk-UA"/>
        </w:rPr>
        <w:t xml:space="preserve">х в напряму руху планети. </w:t>
      </w:r>
      <w:r w:rsidR="00AF7D1E" w:rsidRPr="00694453">
        <w:rPr>
          <w:highlight w:val="yellow"/>
          <w:lang w:val="uk-UA"/>
        </w:rPr>
        <w:t>Початкова ш</w:t>
      </w:r>
      <w:r w:rsidR="00FF582F" w:rsidRPr="00694453">
        <w:rPr>
          <w:highlight w:val="yellow"/>
          <w:lang w:val="uk-UA"/>
        </w:rPr>
        <w:t>видкість ракети задається перед стартом і складається зі швидкістю самої планети.</w:t>
      </w:r>
    </w:p>
    <w:p w14:paraId="0426028B" w14:textId="17B3FDE1" w:rsidR="00AF7D1E" w:rsidRPr="00694453" w:rsidRDefault="00FF582F" w:rsidP="00FF582F">
      <w:pPr>
        <w:rPr>
          <w:lang w:val="uk-UA"/>
        </w:rPr>
      </w:pPr>
      <w:del w:id="171" w:author="Volodymyr Bondariev" w:date="2024-09-15T20:10:00Z" w16du:dateUtc="2024-09-15T17:10:00Z">
        <w:r w:rsidRPr="00694453" w:rsidDel="00777D1C">
          <w:rPr>
            <w:lang w:val="uk-UA"/>
          </w:rPr>
          <w:delText>Завдання</w:delText>
        </w:r>
      </w:del>
      <w:ins w:id="172" w:author="Volodymyr Bondariev" w:date="2024-09-15T20:10:00Z" w16du:dateUtc="2024-09-15T17:10:00Z">
        <w:r w:rsidR="00777D1C">
          <w:rPr>
            <w:lang w:val="uk-UA"/>
          </w:rPr>
          <w:t>Умова</w:t>
        </w:r>
      </w:ins>
    </w:p>
    <w:p w14:paraId="40609E98" w14:textId="70C7095D" w:rsidR="00AF7D1E" w:rsidRPr="00694453" w:rsidRDefault="00AF7D1E" w:rsidP="00FF582F">
      <w:pPr>
        <w:rPr>
          <w:lang w:val="uk-UA"/>
        </w:rPr>
      </w:pPr>
      <w:r w:rsidRPr="00694453">
        <w:rPr>
          <w:lang w:val="uk-UA"/>
        </w:rPr>
        <w:t xml:space="preserve">Дві планети (умовно Земля і Марс) обертаються навкруги центральної зірки </w:t>
      </w:r>
      <w:r w:rsidR="009F087A" w:rsidRPr="00694453">
        <w:rPr>
          <w:lang w:val="uk-UA"/>
        </w:rPr>
        <w:t xml:space="preserve">(умовно Сонця) </w:t>
      </w:r>
      <w:r w:rsidRPr="00694453">
        <w:rPr>
          <w:lang w:val="uk-UA"/>
        </w:rPr>
        <w:t xml:space="preserve">по круговим орбітам. Запустити ракету с Землі так, щоб вона </w:t>
      </w:r>
      <w:r w:rsidR="00605496" w:rsidRPr="00694453">
        <w:rPr>
          <w:lang w:val="uk-UA"/>
        </w:rPr>
        <w:t>досягла</w:t>
      </w:r>
      <w:r w:rsidRPr="00694453">
        <w:rPr>
          <w:lang w:val="uk-UA"/>
        </w:rPr>
        <w:t xml:space="preserve"> орбіти Марса. Визначити мінімально необхідну швидкість ракети.</w:t>
      </w:r>
    </w:p>
    <w:p w14:paraId="3666CF1C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[{"name":"Sun","m":1000,"r":20,"x":0,"y":0,"vx":0,"vy":0,"color":"yellow"},</w:t>
      </w:r>
    </w:p>
    <w:p w14:paraId="212430DA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 xml:space="preserve">             {"name":"Earth","m":0.001,"r":7,"x":300,"y":0,"vx":0,"vy":1.826,"color":"lightblue"},</w:t>
      </w:r>
    </w:p>
    <w:p w14:paraId="6050DB85" w14:textId="0472E035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 xml:space="preserve">             {"name":"Mars","m":0.001,"r":6,"x":400,"y":0,"vx":0,"vy":1.5811,"color":"orange"}]</w:t>
      </w:r>
    </w:p>
    <w:p w14:paraId="2FD56EF8" w14:textId="77777777" w:rsidR="00F6276A" w:rsidRPr="00694453" w:rsidRDefault="00F6276A" w:rsidP="00FF582F">
      <w:pPr>
        <w:rPr>
          <w:lang w:val="uk-UA"/>
        </w:rPr>
      </w:pPr>
    </w:p>
    <w:p w14:paraId="6D2D8F41" w14:textId="1DD28217" w:rsidR="00453692" w:rsidRPr="00694453" w:rsidRDefault="00453692" w:rsidP="00FF582F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6EE77F54" w14:textId="1497C302" w:rsidR="00AF7D1E" w:rsidRPr="00694453" w:rsidRDefault="00AF7D1E" w:rsidP="00FF582F">
      <w:pPr>
        <w:rPr>
          <w:lang w:val="uk-UA"/>
        </w:rPr>
      </w:pPr>
      <w:r w:rsidRPr="00694453">
        <w:rPr>
          <w:lang w:val="uk-UA"/>
        </w:rPr>
        <w:t xml:space="preserve">Згідно з першим законом Кеплера орбіта ракети має бути еліпсом, в одному з  фокусів якого знаходиться </w:t>
      </w:r>
      <w:r w:rsidR="009F087A" w:rsidRPr="00694453">
        <w:rPr>
          <w:lang w:val="uk-UA"/>
        </w:rPr>
        <w:t>Сонце</w:t>
      </w:r>
      <w:r w:rsidRPr="00694453">
        <w:rPr>
          <w:lang w:val="uk-UA"/>
        </w:rPr>
        <w:t xml:space="preserve">. </w:t>
      </w:r>
      <w:proofErr w:type="spellStart"/>
      <w:r w:rsidRPr="00694453">
        <w:rPr>
          <w:lang w:val="uk-UA"/>
        </w:rPr>
        <w:t>Перигел</w:t>
      </w:r>
      <w:r w:rsidR="00AB2610" w:rsidRPr="00694453">
        <w:rPr>
          <w:lang w:val="uk-UA"/>
        </w:rPr>
        <w:t>і</w:t>
      </w:r>
      <w:r w:rsidRPr="00694453">
        <w:rPr>
          <w:lang w:val="uk-UA"/>
        </w:rPr>
        <w:t>й</w:t>
      </w:r>
      <w:r w:rsidR="00AB2610" w:rsidRPr="00694453">
        <w:rPr>
          <w:lang w:val="uk-UA"/>
        </w:rPr>
        <w:t>на</w:t>
      </w:r>
      <w:proofErr w:type="spellEnd"/>
      <w:r w:rsidR="00AB2610" w:rsidRPr="00694453">
        <w:rPr>
          <w:lang w:val="uk-UA"/>
        </w:rPr>
        <w:t xml:space="preserve"> відстань</w:t>
      </w:r>
      <w:r w:rsidRPr="00694453">
        <w:rPr>
          <w:lang w:val="uk-UA"/>
        </w:rPr>
        <w:t xml:space="preserve"> орбіти </w:t>
      </w:r>
      <w:r w:rsidR="00AB2610" w:rsidRPr="00694453">
        <w:rPr>
          <w:lang w:val="uk-UA"/>
        </w:rPr>
        <w:t>це</w:t>
      </w:r>
      <w:r w:rsidRPr="00694453">
        <w:rPr>
          <w:lang w:val="uk-UA"/>
        </w:rPr>
        <w:t xml:space="preserve"> відстан</w:t>
      </w:r>
      <w:r w:rsidR="00AB2610" w:rsidRPr="00694453">
        <w:rPr>
          <w:lang w:val="uk-UA"/>
        </w:rPr>
        <w:t>ь</w:t>
      </w:r>
      <w:r w:rsidRPr="00694453">
        <w:rPr>
          <w:lang w:val="uk-UA"/>
        </w:rPr>
        <w:t xml:space="preserve"> від зірки до Землі</w:t>
      </w:r>
      <w:r w:rsidR="00AB2610" w:rsidRPr="00694453">
        <w:rPr>
          <w:lang w:val="uk-UA"/>
        </w:rPr>
        <w:t xml:space="preserve">, </w:t>
      </w:r>
      <w:proofErr w:type="spellStart"/>
      <w:r w:rsidR="00AB2610" w:rsidRPr="00694453">
        <w:rPr>
          <w:lang w:val="uk-UA"/>
        </w:rPr>
        <w:t>афелійна</w:t>
      </w:r>
      <w:proofErr w:type="spellEnd"/>
      <w:r w:rsidR="00AB2610" w:rsidRPr="00694453">
        <w:rPr>
          <w:lang w:val="uk-UA"/>
        </w:rPr>
        <w:t xml:space="preserve"> відстань – відстань до Марса. </w:t>
      </w:r>
    </w:p>
    <w:p w14:paraId="5A58F51B" w14:textId="77777777" w:rsidR="00036252" w:rsidRPr="00694453" w:rsidRDefault="00036252" w:rsidP="00036252">
      <w:pPr>
        <w:rPr>
          <w:lang w:val="uk-UA"/>
        </w:rPr>
      </w:pPr>
      <w:r w:rsidRPr="00694453">
        <w:rPr>
          <w:lang w:val="uk-UA"/>
        </w:rPr>
        <w:t>Будемо зневажати тяжінням Землі, яке діє на ракету. В стартовому положенні ракети прискорення від Землі становить  0.001/9</w:t>
      </w:r>
      <w:r w:rsidRPr="00694453">
        <w:rPr>
          <w:rFonts w:cstheme="minorHAnsi"/>
          <w:lang w:val="uk-UA"/>
        </w:rPr>
        <w:t>²</w:t>
      </w:r>
      <w:r w:rsidRPr="00694453">
        <w:rPr>
          <w:lang w:val="uk-UA"/>
        </w:rPr>
        <w:t xml:space="preserve"> </w:t>
      </w:r>
      <w:r w:rsidRPr="00694453">
        <w:rPr>
          <w:rFonts w:cstheme="minorHAnsi"/>
          <w:lang w:val="uk-UA"/>
        </w:rPr>
        <w:t>≈</w:t>
      </w:r>
      <w:r w:rsidRPr="00694453">
        <w:rPr>
          <w:lang w:val="uk-UA"/>
        </w:rPr>
        <w:t xml:space="preserve"> 1e-2  , а прискорення від Сонця   1000/300</w:t>
      </w:r>
      <w:r w:rsidRPr="00694453">
        <w:rPr>
          <w:rFonts w:cstheme="minorHAnsi"/>
          <w:lang w:val="uk-UA"/>
        </w:rPr>
        <w:t>² ≈</w:t>
      </w:r>
      <w:r w:rsidRPr="00694453">
        <w:rPr>
          <w:lang w:val="uk-UA"/>
        </w:rPr>
        <w:t xml:space="preserve"> 1e-5, тобто в 1000 разів більше.</w:t>
      </w:r>
    </w:p>
    <w:p w14:paraId="0E908C09" w14:textId="705E3399" w:rsidR="00036252" w:rsidRPr="00694453" w:rsidRDefault="00036252" w:rsidP="00FF582F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6C841CB4" w14:textId="7FEB3491" w:rsidR="00AF7D1E" w:rsidRPr="00694453" w:rsidRDefault="00AB2610" w:rsidP="00FF582F">
      <w:pPr>
        <w:rPr>
          <w:lang w:val="uk-UA"/>
        </w:rPr>
      </w:pPr>
      <w:r w:rsidRPr="00694453">
        <w:rPr>
          <w:lang w:val="uk-UA"/>
        </w:rPr>
        <w:lastRenderedPageBreak/>
        <w:t>С</w:t>
      </w:r>
      <w:r w:rsidR="00AF7D1E" w:rsidRPr="00694453">
        <w:rPr>
          <w:lang w:val="uk-UA"/>
        </w:rPr>
        <w:t xml:space="preserve">користаємося </w:t>
      </w:r>
      <w:r w:rsidR="00453692" w:rsidRPr="00694453">
        <w:rPr>
          <w:lang w:val="uk-UA"/>
        </w:rPr>
        <w:t xml:space="preserve">вже відомою </w:t>
      </w:r>
      <w:r w:rsidRPr="00694453">
        <w:rPr>
          <w:lang w:val="uk-UA"/>
        </w:rPr>
        <w:t xml:space="preserve">формулою для розрахунку </w:t>
      </w:r>
      <w:r w:rsidR="009F087A" w:rsidRPr="00694453">
        <w:rPr>
          <w:lang w:val="uk-UA"/>
        </w:rPr>
        <w:t xml:space="preserve">початкової, тобто </w:t>
      </w:r>
      <w:proofErr w:type="spellStart"/>
      <w:r w:rsidR="00453692" w:rsidRPr="00694453">
        <w:rPr>
          <w:lang w:val="uk-UA"/>
        </w:rPr>
        <w:t>перигелій</w:t>
      </w:r>
      <w:r w:rsidRPr="00694453">
        <w:rPr>
          <w:lang w:val="uk-UA"/>
        </w:rPr>
        <w:t>ної</w:t>
      </w:r>
      <w:proofErr w:type="spellEnd"/>
      <w:r w:rsidR="009F087A" w:rsidRPr="00694453">
        <w:rPr>
          <w:lang w:val="uk-UA"/>
        </w:rPr>
        <w:t>,</w:t>
      </w:r>
      <w:r w:rsidRPr="00694453">
        <w:rPr>
          <w:lang w:val="uk-UA"/>
        </w:rPr>
        <w:t xml:space="preserve"> швидкості ракети.</w:t>
      </w:r>
    </w:p>
    <w:p w14:paraId="136C3208" w14:textId="10BD813B" w:rsidR="00AB2610" w:rsidRPr="00694453" w:rsidRDefault="00000000" w:rsidP="00AB2610">
      <w:pPr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1CBB7CD8" w14:textId="1209479E" w:rsidR="00F45C0A" w:rsidRPr="00694453" w:rsidRDefault="00AB2610">
      <w:pPr>
        <w:rPr>
          <w:lang w:val="uk-UA"/>
        </w:rPr>
      </w:pPr>
      <w:r w:rsidRPr="00694453">
        <w:rPr>
          <w:lang w:val="uk-UA"/>
        </w:rPr>
        <w:t>Щоб визнач</w:t>
      </w:r>
      <w:r w:rsidR="00AA095C" w:rsidRPr="00694453">
        <w:rPr>
          <w:lang w:val="uk-UA"/>
        </w:rPr>
        <w:t>и</w:t>
      </w:r>
      <w:r w:rsidRPr="00694453">
        <w:rPr>
          <w:lang w:val="uk-UA"/>
        </w:rPr>
        <w:t>ти швидкість ракети відносно місця старту, віднімемо від неї швидкість Землі.</w:t>
      </w:r>
      <w:r w:rsidR="009F087A" w:rsidRPr="00694453">
        <w:rPr>
          <w:lang w:val="uk-UA"/>
        </w:rPr>
        <w:t xml:space="preserve"> </w:t>
      </w:r>
    </w:p>
    <w:p w14:paraId="4C073777" w14:textId="6F990356" w:rsidR="00605496" w:rsidRPr="00694453" w:rsidRDefault="00AA095C">
      <w:pPr>
        <w:rPr>
          <w:rFonts w:eastAsiaTheme="minorEastAsia"/>
          <w:lang w:val="uk-UA"/>
        </w:rPr>
      </w:pPr>
      <w:r w:rsidRPr="00694453"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1000;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 1.952</m:t>
        </m:r>
      </m:oMath>
      <w:r w:rsidRPr="00694453">
        <w:rPr>
          <w:rFonts w:eastAsiaTheme="minorEastAsia"/>
          <w:lang w:val="uk-UA"/>
        </w:rPr>
        <w:t xml:space="preserve">  </w:t>
      </w:r>
      <w:r w:rsidR="00605496" w:rsidRPr="00694453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rocket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Earth</m:t>
            </m:r>
          </m:sub>
        </m:sSub>
      </m:oMath>
      <w:r w:rsidR="00605496" w:rsidRPr="00694453">
        <w:rPr>
          <w:rFonts w:eastAsiaTheme="minorEastAsia"/>
          <w:lang w:val="uk-UA"/>
        </w:rPr>
        <w:t xml:space="preserve"> = 0.12</w:t>
      </w:r>
      <w:r w:rsidR="00453692" w:rsidRPr="00694453">
        <w:rPr>
          <w:rFonts w:eastAsiaTheme="minorEastAsia"/>
          <w:lang w:val="uk-UA"/>
        </w:rPr>
        <w:t>6</w:t>
      </w:r>
      <w:r w:rsidR="00605496" w:rsidRPr="00694453">
        <w:rPr>
          <w:rFonts w:eastAsiaTheme="minorEastAsia"/>
          <w:lang w:val="uk-UA"/>
        </w:rPr>
        <w:t xml:space="preserve"> </w:t>
      </w:r>
    </w:p>
    <w:p w14:paraId="07356828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{"planets":[{"name":"Mars","m":0.001,"r":6,"x":400,"y":0,"vx":0,"vy":1.581,"color":"orange"},</w:t>
      </w:r>
    </w:p>
    <w:p w14:paraId="26E97763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{"name":"Earth","m":0.001,"r":7,"x":300,"y":0,"vx":0,"vy":1.826,"color":"lightblue"},</w:t>
      </w:r>
    </w:p>
    <w:p w14:paraId="6595D4EC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{"name":"Sun","m":1000,"r":20,"x":0,"y":0,"vx":0,"vy":0,"color":"yellow"}],</w:t>
      </w:r>
    </w:p>
    <w:p w14:paraId="40165845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"starters":[{"kind":1,"param1":0.126,"param2":0,"startStep":0,"planetName":"Earth"}]}</w:t>
      </w:r>
    </w:p>
    <w:p w14:paraId="339D472C" w14:textId="77777777" w:rsidR="00493E08" w:rsidRPr="00694453" w:rsidRDefault="00493E08">
      <w:pPr>
        <w:rPr>
          <w:lang w:val="uk-UA"/>
        </w:rPr>
      </w:pPr>
    </w:p>
    <w:p w14:paraId="3B66FAF0" w14:textId="0B862A8E" w:rsidR="00453692" w:rsidRPr="00694453" w:rsidRDefault="00453692" w:rsidP="00453692">
      <w:pPr>
        <w:rPr>
          <w:lang w:val="uk-UA"/>
        </w:rPr>
      </w:pPr>
      <w:del w:id="173" w:author="Volodymyr Bondariev" w:date="2024-09-15T20:10:00Z" w16du:dateUtc="2024-09-15T17:10:00Z">
        <w:r w:rsidRPr="00694453" w:rsidDel="00777D1C">
          <w:rPr>
            <w:b/>
            <w:bCs/>
            <w:lang w:val="uk-UA"/>
          </w:rPr>
          <w:delText>Розділ</w:delText>
        </w:r>
      </w:del>
      <w:ins w:id="174" w:author="Volodymyr Bondariev" w:date="2024-09-15T20:10:00Z" w16du:dateUtc="2024-09-15T17:10:00Z">
        <w:r w:rsidR="00777D1C">
          <w:rPr>
            <w:b/>
            <w:bCs/>
            <w:lang w:val="uk-UA"/>
          </w:rPr>
          <w:t>Завдання</w:t>
        </w:r>
      </w:ins>
      <w:r w:rsidRPr="00694453">
        <w:rPr>
          <w:b/>
          <w:bCs/>
          <w:lang w:val="uk-UA"/>
        </w:rPr>
        <w:t xml:space="preserve"> 8</w:t>
      </w:r>
    </w:p>
    <w:p w14:paraId="47419E69" w14:textId="11FC6346" w:rsidR="00453692" w:rsidRPr="00694453" w:rsidRDefault="00453692">
      <w:pPr>
        <w:rPr>
          <w:lang w:val="uk-UA"/>
        </w:rPr>
      </w:pPr>
      <w:r w:rsidRPr="00694453">
        <w:rPr>
          <w:lang w:val="uk-UA"/>
        </w:rPr>
        <w:t>Подорож на Марс</w:t>
      </w:r>
    </w:p>
    <w:p w14:paraId="0DD747AD" w14:textId="6F1F4DEB" w:rsidR="00567C0E" w:rsidRPr="00694453" w:rsidRDefault="00567C0E">
      <w:pPr>
        <w:rPr>
          <w:lang w:val="uk-UA"/>
        </w:rPr>
      </w:pPr>
      <w:del w:id="175" w:author="Volodymyr Bondariev" w:date="2024-09-15T20:10:00Z" w16du:dateUtc="2024-09-15T17:10:00Z">
        <w:r w:rsidRPr="00694453" w:rsidDel="00777D1C">
          <w:rPr>
            <w:lang w:val="uk-UA"/>
          </w:rPr>
          <w:delText>Завдання</w:delText>
        </w:r>
      </w:del>
      <w:ins w:id="176" w:author="Volodymyr Bondariev" w:date="2024-09-15T20:10:00Z" w16du:dateUtc="2024-09-15T17:10:00Z">
        <w:r w:rsidR="00777D1C">
          <w:rPr>
            <w:lang w:val="uk-UA"/>
          </w:rPr>
          <w:t>Умова</w:t>
        </w:r>
      </w:ins>
    </w:p>
    <w:p w14:paraId="34E2E21E" w14:textId="1C48B4FD" w:rsidR="00453692" w:rsidRPr="00694453" w:rsidRDefault="00453692">
      <w:pPr>
        <w:rPr>
          <w:lang w:val="uk-UA"/>
        </w:rPr>
      </w:pPr>
      <w:r w:rsidRPr="00694453">
        <w:rPr>
          <w:lang w:val="uk-UA"/>
        </w:rPr>
        <w:t xml:space="preserve">Щоб висадитися на Марс, ракета повинна досягти його орбіти в той самий час,  коли там буде знаходитися </w:t>
      </w:r>
      <w:r w:rsidR="00D8144A" w:rsidRPr="00694453">
        <w:rPr>
          <w:lang w:val="uk-UA"/>
        </w:rPr>
        <w:t>планета</w:t>
      </w:r>
      <w:r w:rsidR="00F6276A" w:rsidRPr="00694453">
        <w:rPr>
          <w:lang w:val="uk-UA"/>
        </w:rPr>
        <w:t xml:space="preserve"> Марс</w:t>
      </w:r>
      <w:r w:rsidRPr="00694453">
        <w:rPr>
          <w:lang w:val="uk-UA"/>
        </w:rPr>
        <w:t>.</w:t>
      </w:r>
      <w:r w:rsidR="00062FBA" w:rsidRPr="00694453">
        <w:rPr>
          <w:lang w:val="uk-UA"/>
        </w:rPr>
        <w:t xml:space="preserve"> Треба обрати не лише швидкість ракети, а і </w:t>
      </w:r>
      <w:r w:rsidR="00D8144A" w:rsidRPr="00694453">
        <w:rPr>
          <w:lang w:val="uk-UA"/>
        </w:rPr>
        <w:t>час</w:t>
      </w:r>
      <w:r w:rsidR="00062FBA" w:rsidRPr="00694453">
        <w:rPr>
          <w:lang w:val="uk-UA"/>
        </w:rPr>
        <w:t xml:space="preserve"> її запуску.</w:t>
      </w:r>
    </w:p>
    <w:p w14:paraId="02A445ED" w14:textId="7FED453F" w:rsidR="00974F02" w:rsidRPr="00694453" w:rsidRDefault="00974F02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1DCA8EBF" w14:textId="1FE6F2DD" w:rsidR="00062FBA" w:rsidRPr="00694453" w:rsidRDefault="00062FBA">
      <w:pPr>
        <w:rPr>
          <w:lang w:val="uk-UA"/>
        </w:rPr>
      </w:pPr>
      <w:r w:rsidRPr="00694453">
        <w:rPr>
          <w:lang w:val="uk-UA"/>
        </w:rPr>
        <w:t>Завдяки круговій орбіті Марса</w:t>
      </w:r>
      <w:r w:rsidR="00F6276A" w:rsidRPr="00694453">
        <w:rPr>
          <w:lang w:val="uk-UA"/>
        </w:rPr>
        <w:t>,</w:t>
      </w:r>
      <w:r w:rsidRPr="00694453">
        <w:rPr>
          <w:lang w:val="uk-UA"/>
        </w:rPr>
        <w:t xml:space="preserve"> період його обертання</w:t>
      </w:r>
      <w:r w:rsidR="00F6276A" w:rsidRPr="00694453">
        <w:rPr>
          <w:lang w:val="uk-UA"/>
        </w:rPr>
        <w:t xml:space="preserve"> можна визначити, поділивши довжину орбіти на швидкість планети.</w:t>
      </w:r>
    </w:p>
    <w:p w14:paraId="1FF7A653" w14:textId="37E47BE7" w:rsidR="00062FBA" w:rsidRPr="00694453" w:rsidRDefault="0000000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M</m:t>
              </m:r>
            </m:sub>
          </m:sSub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sub>
              </m:sSub>
            </m:den>
          </m:f>
        </m:oMath>
      </m:oMathPara>
    </w:p>
    <w:p w14:paraId="2F74D33F" w14:textId="6B708BE1" w:rsidR="00974F02" w:rsidRPr="00694453" w:rsidRDefault="00062FBA">
      <w:pPr>
        <w:rPr>
          <w:lang w:val="uk-UA"/>
        </w:rPr>
      </w:pPr>
      <w:r w:rsidRPr="00694453">
        <w:rPr>
          <w:lang w:val="uk-UA"/>
        </w:rPr>
        <w:t xml:space="preserve">Третій закон Кеплера говорить, </w:t>
      </w:r>
      <w:r w:rsidR="00974F02" w:rsidRPr="00694453">
        <w:rPr>
          <w:lang w:val="uk-UA"/>
        </w:rPr>
        <w:t xml:space="preserve">що квадрати періодів </w:t>
      </w:r>
      <w:r w:rsidR="00C366D4" w:rsidRPr="00694453">
        <w:rPr>
          <w:lang w:val="uk-UA"/>
        </w:rPr>
        <w:t xml:space="preserve">обертання </w:t>
      </w:r>
      <w:r w:rsidR="00974F02" w:rsidRPr="00694453">
        <w:rPr>
          <w:lang w:val="uk-UA"/>
        </w:rPr>
        <w:t>відносяться, як куб</w:t>
      </w:r>
      <w:r w:rsidR="00C366D4" w:rsidRPr="00694453">
        <w:rPr>
          <w:lang w:val="uk-UA"/>
        </w:rPr>
        <w:t>и</w:t>
      </w:r>
      <w:r w:rsidR="00974F02" w:rsidRPr="00694453">
        <w:rPr>
          <w:lang w:val="uk-UA"/>
        </w:rPr>
        <w:t xml:space="preserve"> великих осей орбіт, тому період обертання ракети</w:t>
      </w:r>
      <w:r w:rsidR="00C366D4" w:rsidRPr="00694453">
        <w:rPr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r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M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bSup>
              </m:den>
            </m:f>
          </m:e>
        </m:rad>
      </m:oMath>
      <w:r w:rsidR="00C366D4" w:rsidRPr="00694453">
        <w:rPr>
          <w:rFonts w:eastAsiaTheme="minorEastAsia"/>
          <w:lang w:val="uk-UA"/>
        </w:rPr>
        <w:t xml:space="preserve"> .</w:t>
      </w:r>
    </w:p>
    <w:p w14:paraId="7DA9063D" w14:textId="345E9A9C" w:rsidR="00A177B0" w:rsidRPr="00694453" w:rsidRDefault="00D8144A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>і р</w:t>
      </w:r>
      <w:r w:rsidR="008C39B1" w:rsidRPr="00694453">
        <w:rPr>
          <w:rFonts w:eastAsiaTheme="minorEastAsia"/>
          <w:lang w:val="uk-UA"/>
        </w:rPr>
        <w:t>акета досягне орбіти Марса за половину свого періоду</w:t>
      </w:r>
      <w:r w:rsidR="00A177B0" w:rsidRPr="00694453">
        <w:rPr>
          <w:rFonts w:eastAsiaTheme="minorEastAsia"/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r</m:t>
            </m:r>
          </m:sub>
        </m:sSub>
        <m:r>
          <w:rPr>
            <w:rFonts w:ascii="Cambria Math" w:hAnsi="Cambria Math"/>
            <w:lang w:val="uk-UA"/>
          </w:rPr>
          <m:t>/2</m:t>
        </m:r>
      </m:oMath>
      <w:r w:rsidRPr="00694453">
        <w:rPr>
          <w:rFonts w:eastAsiaTheme="minorEastAsia"/>
          <w:lang w:val="uk-UA"/>
        </w:rPr>
        <w:t xml:space="preserve"> </w:t>
      </w:r>
    </w:p>
    <w:p w14:paraId="41FB5DAC" w14:textId="38455827" w:rsidR="00A177B0" w:rsidRPr="00694453" w:rsidRDefault="00D8144A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Кутова швидкість марса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M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</m:den>
        </m:f>
      </m:oMath>
      <w:r w:rsidRPr="00694453">
        <w:rPr>
          <w:rFonts w:eastAsiaTheme="minorEastAsia"/>
          <w:lang w:val="uk-UA"/>
        </w:rPr>
        <w:t xml:space="preserve"> , тому з</w:t>
      </w:r>
      <w:r w:rsidR="00A177B0" w:rsidRPr="00694453">
        <w:rPr>
          <w:rFonts w:eastAsiaTheme="minorEastAsia"/>
          <w:lang w:val="uk-UA"/>
        </w:rPr>
        <w:t xml:space="preserve">а цей час Марс просунеться на кут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r</m:t>
            </m:r>
          </m:sub>
        </m:sSub>
        <m:r>
          <w:rPr>
            <w:rFonts w:ascii="Cambria Math" w:hAnsi="Cambria Math"/>
            <w:lang w:val="uk-UA"/>
          </w:rPr>
          <m:t>/2</m:t>
        </m:r>
        <m:r>
          <w:rPr>
            <w:rFonts w:ascii="Cambria Math" w:eastAsiaTheme="minorEastAsia" w:hAnsi="Cambria Math"/>
            <w:lang w:val="uk-UA"/>
          </w:rPr>
          <m:t xml:space="preserve">= </m:t>
        </m:r>
      </m:oMath>
      <w:r w:rsidR="00A177B0" w:rsidRPr="00694453"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π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</m:den>
        </m:f>
      </m:oMath>
      <w:r w:rsidRPr="00694453">
        <w:rPr>
          <w:rFonts w:eastAsiaTheme="minorEastAsia"/>
          <w:lang w:val="uk-UA"/>
        </w:rPr>
        <w:t xml:space="preserve"> .</w:t>
      </w:r>
    </w:p>
    <w:p w14:paraId="5F4140F0" w14:textId="57539374" w:rsidR="008C39B1" w:rsidRPr="00694453" w:rsidRDefault="00D8144A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До зустрічі з ракетою </w:t>
      </w:r>
      <w:r w:rsidR="00291549" w:rsidRPr="00694453">
        <w:rPr>
          <w:rFonts w:eastAsiaTheme="minorEastAsia"/>
          <w:lang w:val="uk-UA"/>
        </w:rPr>
        <w:t xml:space="preserve">йому не вистачить кута </w:t>
      </w:r>
      <w:r w:rsidRPr="00694453"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φ=π-π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</m:den>
        </m:f>
      </m:oMath>
    </w:p>
    <w:p w14:paraId="744E3024" w14:textId="24C96916" w:rsidR="00E26856" w:rsidRPr="00694453" w:rsidRDefault="0029154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Тому </w:t>
      </w:r>
      <w:r w:rsidR="00994635" w:rsidRPr="00694453">
        <w:rPr>
          <w:rFonts w:eastAsiaTheme="minorEastAsia"/>
          <w:lang w:val="uk-UA"/>
        </w:rPr>
        <w:t>запускати ракету с Землі варто</w:t>
      </w:r>
      <w:r w:rsidR="005C102B" w:rsidRPr="00694453">
        <w:rPr>
          <w:rFonts w:eastAsiaTheme="minorEastAsia"/>
          <w:lang w:val="uk-UA"/>
        </w:rPr>
        <w:t>,</w:t>
      </w:r>
      <w:r w:rsidR="00994635" w:rsidRPr="00694453">
        <w:rPr>
          <w:rFonts w:eastAsiaTheme="minorEastAsia"/>
          <w:lang w:val="uk-UA"/>
        </w:rPr>
        <w:t xml:space="preserve"> коли </w:t>
      </w:r>
      <w:r w:rsidR="005C102B" w:rsidRPr="00694453">
        <w:rPr>
          <w:rFonts w:eastAsiaTheme="minorEastAsia"/>
          <w:lang w:val="uk-UA"/>
        </w:rPr>
        <w:t xml:space="preserve">у своєму русі </w:t>
      </w:r>
      <w:r w:rsidR="00E26856" w:rsidRPr="00694453">
        <w:rPr>
          <w:rFonts w:eastAsiaTheme="minorEastAsia"/>
          <w:lang w:val="uk-UA"/>
        </w:rPr>
        <w:t xml:space="preserve">Марс буде випереджати </w:t>
      </w:r>
      <w:r w:rsidR="005C102B" w:rsidRPr="00694453">
        <w:rPr>
          <w:rFonts w:eastAsiaTheme="minorEastAsia"/>
          <w:lang w:val="uk-UA"/>
        </w:rPr>
        <w:t>З</w:t>
      </w:r>
      <w:r w:rsidR="00E26856" w:rsidRPr="00694453">
        <w:rPr>
          <w:rFonts w:eastAsiaTheme="minorEastAsia"/>
          <w:lang w:val="uk-UA"/>
        </w:rPr>
        <w:t xml:space="preserve">емлю на кут </w:t>
      </w:r>
      <m:oMath>
        <m:r>
          <w:rPr>
            <w:rFonts w:ascii="Cambria Math" w:eastAsiaTheme="minorEastAsia" w:hAnsi="Cambria Math"/>
            <w:lang w:val="uk-UA"/>
          </w:rPr>
          <m:t>φ</m:t>
        </m:r>
      </m:oMath>
      <w:r w:rsidR="005C102B" w:rsidRPr="00694453">
        <w:rPr>
          <w:rFonts w:eastAsiaTheme="minorEastAsia"/>
          <w:lang w:val="uk-UA"/>
        </w:rPr>
        <w:t xml:space="preserve">, або, що те ж саме, Земля буде попереду Марса на кут </w:t>
      </w:r>
      <m:oMath>
        <m:r>
          <w:rPr>
            <w:rFonts w:ascii="Cambria Math" w:eastAsiaTheme="minorEastAsia" w:hAnsi="Cambria Math"/>
            <w:lang w:val="uk-UA"/>
          </w:rPr>
          <m:t xml:space="preserve">  2π- φ</m:t>
        </m:r>
      </m:oMath>
      <w:r w:rsidR="005C102B" w:rsidRPr="00694453">
        <w:rPr>
          <w:rFonts w:eastAsiaTheme="minorEastAsia"/>
          <w:lang w:val="uk-UA"/>
        </w:rPr>
        <w:t>.</w:t>
      </w:r>
    </w:p>
    <w:p w14:paraId="6FA29522" w14:textId="76D651D2" w:rsidR="00BF3488" w:rsidRPr="00694453" w:rsidRDefault="00BF3488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70B032E1" w14:textId="65BC6B13" w:rsidR="00994635" w:rsidRPr="00694453" w:rsidRDefault="00994635">
      <w:pPr>
        <w:rPr>
          <w:rFonts w:eastAsiaTheme="minorEastAsia"/>
          <w:i/>
          <w:lang w:val="uk-UA"/>
        </w:rPr>
      </w:pPr>
      <w:r w:rsidRPr="00694453">
        <w:rPr>
          <w:rFonts w:eastAsiaTheme="minorEastAsia"/>
          <w:lang w:val="uk-UA"/>
        </w:rPr>
        <w:t>Кутова швидкість Землі відносно Марса</w:t>
      </w:r>
      <w:r w:rsidR="00E26856" w:rsidRPr="00694453">
        <w:rPr>
          <w:rFonts w:eastAsiaTheme="minorEastAsia"/>
          <w:lang w:val="uk-UA"/>
        </w:rPr>
        <w:br/>
      </w:r>
      <m:oMathPara>
        <m:oMath>
          <m:r>
            <w:rPr>
              <w:rFonts w:ascii="Cambria Math" w:eastAsiaTheme="minorEastAsia" w:hAnsi="Cambria Math"/>
              <w:lang w:val="uk-UA"/>
            </w:rPr>
            <m:t xml:space="preserve">ω=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=2π(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>)</m:t>
          </m:r>
        </m:oMath>
      </m:oMathPara>
    </w:p>
    <w:p w14:paraId="06327183" w14:textId="5F52A595" w:rsidR="008C39B1" w:rsidRPr="00694453" w:rsidRDefault="007B66E5" w:rsidP="00974F02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>Виходячи з початкового стану системи, п</w:t>
      </w:r>
      <w:r w:rsidR="005C102B" w:rsidRPr="00694453">
        <w:rPr>
          <w:rFonts w:eastAsiaTheme="minorEastAsia"/>
          <w:lang w:val="uk-UA"/>
        </w:rPr>
        <w:t>отрібне випередження</w:t>
      </w:r>
      <w:r w:rsidR="00BC29CA" w:rsidRPr="00694453">
        <w:rPr>
          <w:rFonts w:eastAsiaTheme="minorEastAsia"/>
          <w:lang w:val="uk-UA"/>
        </w:rPr>
        <w:t xml:space="preserve"> виникне за час</w:t>
      </w:r>
      <w:r w:rsidR="00E26856" w:rsidRPr="00694453">
        <w:rPr>
          <w:rFonts w:eastAsiaTheme="minorEastAsia"/>
          <w:lang w:val="uk-UA"/>
        </w:rPr>
        <w:br/>
      </w:r>
      <m:oMathPara>
        <m:oMath>
          <m:r>
            <w:rPr>
              <w:rFonts w:ascii="Cambria Math" w:eastAsiaTheme="minorEastAsia" w:hAnsi="Cambria Math"/>
              <w:lang w:val="uk-UA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2π- φ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den>
          </m:f>
        </m:oMath>
      </m:oMathPara>
    </w:p>
    <w:p w14:paraId="56463EC8" w14:textId="77777777" w:rsidR="006B2063" w:rsidRPr="00694453" w:rsidRDefault="006B2063" w:rsidP="006B2063">
      <w:pPr>
        <w:rPr>
          <w:lang w:val="uk-UA"/>
        </w:rPr>
      </w:pPr>
      <w:r w:rsidRPr="00694453">
        <w:rPr>
          <w:lang w:val="uk-UA"/>
        </w:rPr>
        <w:t>Приклад</w:t>
      </w:r>
    </w:p>
    <w:p w14:paraId="5AEBA309" w14:textId="77777777" w:rsidR="00605496" w:rsidRPr="00694453" w:rsidRDefault="00605496">
      <w:pPr>
        <w:rPr>
          <w:lang w:val="uk-UA"/>
        </w:rPr>
      </w:pPr>
    </w:p>
    <w:p w14:paraId="5208E1D0" w14:textId="27B7937F" w:rsidR="009C3120" w:rsidRPr="00694453" w:rsidRDefault="009C3120">
      <w:pPr>
        <w:rPr>
          <w:lang w:val="uk-UA"/>
        </w:rPr>
      </w:pPr>
    </w:p>
    <w:p w14:paraId="1A4D1EC1" w14:textId="6ABE6C7E" w:rsidR="009C3120" w:rsidRPr="00694453" w:rsidRDefault="00BF3488">
      <w:pPr>
        <w:rPr>
          <w:lang w:val="uk-UA"/>
        </w:rPr>
      </w:pPr>
      <w:r w:rsidRPr="00694453">
        <w:rPr>
          <w:lang w:val="uk-UA"/>
        </w:rPr>
        <w:t>-- ----------------------------------</w:t>
      </w:r>
    </w:p>
    <w:p w14:paraId="2FED1D1C" w14:textId="7FF60A85" w:rsidR="006B5E57" w:rsidRDefault="00C93847">
      <w:pPr>
        <w:rPr>
          <w:ins w:id="177" w:author="Volodymyr Bondariev" w:date="2024-09-15T17:47:00Z" w16du:dateUtc="2024-09-15T14:47:00Z"/>
          <w:lang w:val="uk-UA"/>
        </w:rPr>
      </w:pPr>
      <w:ins w:id="178" w:author="Volodymyr Bondariev" w:date="2024-09-15T17:51:00Z" w16du:dateUtc="2024-09-15T14:51:00Z">
        <w:r>
          <w:rPr>
            <w:lang w:val="uk-UA"/>
          </w:rPr>
          <w:t>Показати, як можна с</w:t>
        </w:r>
      </w:ins>
      <w:del w:id="179" w:author="Volodymyr Bondariev" w:date="2024-09-15T17:51:00Z" w16du:dateUtc="2024-09-15T14:51:00Z">
        <w:r w:rsidR="006B5E57" w:rsidRPr="00694453" w:rsidDel="00C93847">
          <w:rPr>
            <w:lang w:val="uk-UA"/>
          </w:rPr>
          <w:delText>С</w:delText>
        </w:r>
      </w:del>
      <w:r w:rsidR="006B5E57" w:rsidRPr="00694453">
        <w:rPr>
          <w:lang w:val="uk-UA"/>
        </w:rPr>
        <w:t xml:space="preserve">користатися гравітацією </w:t>
      </w:r>
      <w:ins w:id="180" w:author="Volodymyr Bondariev" w:date="2024-09-15T17:52:00Z" w16du:dateUtc="2024-09-15T14:52:00Z">
        <w:r w:rsidR="00A57CA3">
          <w:rPr>
            <w:lang w:val="uk-UA"/>
          </w:rPr>
          <w:t xml:space="preserve">іншої планети </w:t>
        </w:r>
      </w:ins>
      <w:r w:rsidR="006B5E57" w:rsidRPr="00694453">
        <w:rPr>
          <w:lang w:val="uk-UA"/>
        </w:rPr>
        <w:t xml:space="preserve">для прискорення </w:t>
      </w:r>
      <w:ins w:id="181" w:author="Volodymyr Bondariev" w:date="2024-09-15T17:52:00Z" w16du:dateUtc="2024-09-15T14:52:00Z">
        <w:r w:rsidR="00A57CA3">
          <w:rPr>
            <w:lang w:val="uk-UA"/>
          </w:rPr>
          <w:t xml:space="preserve">руху </w:t>
        </w:r>
      </w:ins>
      <w:r w:rsidR="006B5E57" w:rsidRPr="00694453">
        <w:rPr>
          <w:lang w:val="uk-UA"/>
        </w:rPr>
        <w:t>ракети</w:t>
      </w:r>
      <w:ins w:id="182" w:author="Volodymyr Bondariev" w:date="2024-09-15T17:52:00Z" w16du:dateUtc="2024-09-15T14:52:00Z">
        <w:r w:rsidR="00A57CA3">
          <w:rPr>
            <w:lang w:val="uk-UA"/>
          </w:rPr>
          <w:t>.</w:t>
        </w:r>
      </w:ins>
    </w:p>
    <w:p w14:paraId="06155FD7" w14:textId="77777777" w:rsidR="00C93847" w:rsidRDefault="00C93847">
      <w:pPr>
        <w:rPr>
          <w:ins w:id="183" w:author="Volodymyr Bondariev" w:date="2024-09-15T17:51:00Z" w16du:dateUtc="2024-09-15T14:51:00Z"/>
          <w:lang w:val="uk-UA"/>
        </w:rPr>
      </w:pPr>
    </w:p>
    <w:p w14:paraId="37B18C8D" w14:textId="23A4D894" w:rsidR="00C93847" w:rsidRDefault="00C93847">
      <w:pPr>
        <w:rPr>
          <w:ins w:id="184" w:author="Volodymyr Bondariev" w:date="2024-09-15T17:58:00Z" w16du:dateUtc="2024-09-15T14:58:00Z"/>
          <w:lang w:val="uk-UA"/>
        </w:rPr>
      </w:pPr>
      <w:ins w:id="185" w:author="Volodymyr Bondariev" w:date="2024-09-15T17:47:00Z" w16du:dateUtc="2024-09-15T14:47:00Z">
        <w:r>
          <w:rPr>
            <w:lang w:val="uk-UA"/>
          </w:rPr>
          <w:t xml:space="preserve">Побудувати модель внутрішньої частини Сонячної </w:t>
        </w:r>
      </w:ins>
      <w:ins w:id="186" w:author="Volodymyr Bondariev" w:date="2024-09-15T17:48:00Z" w16du:dateUtc="2024-09-15T14:48:00Z">
        <w:r>
          <w:rPr>
            <w:lang w:val="uk-UA"/>
          </w:rPr>
          <w:t>системи</w:t>
        </w:r>
      </w:ins>
      <w:ins w:id="187" w:author="Volodymyr Bondariev" w:date="2024-09-15T17:49:00Z" w16du:dateUtc="2024-09-15T14:49:00Z">
        <w:r>
          <w:rPr>
            <w:lang w:val="uk-UA"/>
          </w:rPr>
          <w:t xml:space="preserve"> </w:t>
        </w:r>
      </w:ins>
      <w:ins w:id="188" w:author="Volodymyr Bondariev" w:date="2024-09-15T17:50:00Z" w16du:dateUtc="2024-09-15T14:50:00Z">
        <w:r>
          <w:rPr>
            <w:lang w:val="uk-UA"/>
          </w:rPr>
          <w:t xml:space="preserve"> - </w:t>
        </w:r>
      </w:ins>
      <w:ins w:id="189" w:author="Volodymyr Bondariev" w:date="2024-09-15T17:49:00Z" w16du:dateUtc="2024-09-15T14:49:00Z">
        <w:r w:rsidRPr="00C93847">
          <w:rPr>
            <w:lang w:val="uk-UA"/>
          </w:rPr>
          <w:t>Меркурій, Венера, Земля, Марс</w:t>
        </w:r>
      </w:ins>
      <w:ins w:id="190" w:author="Volodymyr Bondariev" w:date="2024-09-15T17:50:00Z" w16du:dateUtc="2024-09-15T14:50:00Z">
        <w:r>
          <w:rPr>
            <w:lang w:val="uk-UA"/>
          </w:rPr>
          <w:t xml:space="preserve">. Дотриматися співвідношення </w:t>
        </w:r>
      </w:ins>
      <w:ins w:id="191" w:author="Volodymyr Bondariev" w:date="2024-09-15T17:51:00Z" w16du:dateUtc="2024-09-15T14:51:00Z">
        <w:r>
          <w:rPr>
            <w:lang w:val="uk-UA"/>
          </w:rPr>
          <w:t xml:space="preserve">реальних </w:t>
        </w:r>
      </w:ins>
      <w:ins w:id="192" w:author="Volodymyr Bondariev" w:date="2024-09-15T17:50:00Z" w16du:dateUtc="2024-09-15T14:50:00Z">
        <w:r>
          <w:rPr>
            <w:lang w:val="uk-UA"/>
          </w:rPr>
          <w:t xml:space="preserve">відстаней </w:t>
        </w:r>
      </w:ins>
      <w:ins w:id="193" w:author="Volodymyr Bondariev" w:date="2024-09-15T17:51:00Z" w16du:dateUtc="2024-09-15T14:51:00Z">
        <w:r>
          <w:rPr>
            <w:lang w:val="uk-UA"/>
          </w:rPr>
          <w:t xml:space="preserve">від </w:t>
        </w:r>
      </w:ins>
      <w:ins w:id="194" w:author="Volodymyr Bondariev" w:date="2024-09-15T17:50:00Z" w16du:dateUtc="2024-09-15T14:50:00Z">
        <w:r>
          <w:rPr>
            <w:lang w:val="uk-UA"/>
          </w:rPr>
          <w:t xml:space="preserve">планет до </w:t>
        </w:r>
      </w:ins>
      <w:ins w:id="195" w:author="Volodymyr Bondariev" w:date="2024-09-15T17:51:00Z" w16du:dateUtc="2024-09-15T14:51:00Z">
        <w:r>
          <w:rPr>
            <w:lang w:val="uk-UA"/>
          </w:rPr>
          <w:t>Сонця.</w:t>
        </w:r>
      </w:ins>
    </w:p>
    <w:p w14:paraId="375EF19A" w14:textId="77777777" w:rsidR="00A57CA3" w:rsidRDefault="00A57CA3">
      <w:pPr>
        <w:rPr>
          <w:ins w:id="196" w:author="Volodymyr Bondariev" w:date="2024-09-15T17:58:00Z" w16du:dateUtc="2024-09-15T14:58:00Z"/>
          <w:lang w:val="uk-UA"/>
        </w:rPr>
      </w:pPr>
    </w:p>
    <w:p w14:paraId="0E339295" w14:textId="1BA74FF8" w:rsidR="00A57CA3" w:rsidRPr="00694453" w:rsidRDefault="00A57CA3">
      <w:pPr>
        <w:rPr>
          <w:lang w:val="uk-UA"/>
        </w:rPr>
      </w:pPr>
      <w:ins w:id="197" w:author="Volodymyr Bondariev" w:date="2024-09-15T17:58:00Z" w16du:dateUtc="2024-09-15T14:58:00Z">
        <w:r>
          <w:rPr>
            <w:lang w:val="uk-UA"/>
          </w:rPr>
          <w:t xml:space="preserve">Створити таку </w:t>
        </w:r>
      </w:ins>
      <w:ins w:id="198" w:author="Volodymyr Bondariev" w:date="2024-09-15T17:59:00Z" w16du:dateUtc="2024-09-15T14:59:00Z">
        <w:r>
          <w:rPr>
            <w:lang w:val="uk-UA"/>
          </w:rPr>
          <w:t xml:space="preserve">туманність, яка б </w:t>
        </w:r>
        <w:proofErr w:type="spellStart"/>
        <w:r>
          <w:rPr>
            <w:lang w:val="uk-UA"/>
          </w:rPr>
          <w:t>прїснувала</w:t>
        </w:r>
        <w:proofErr w:type="spellEnd"/>
        <w:r>
          <w:rPr>
            <w:lang w:val="uk-UA"/>
          </w:rPr>
          <w:t xml:space="preserve"> якнайдовше.</w:t>
        </w:r>
      </w:ins>
    </w:p>
    <w:p w14:paraId="338093F0" w14:textId="77777777" w:rsidR="006B5E57" w:rsidRPr="00694453" w:rsidRDefault="006B5E57">
      <w:pPr>
        <w:rPr>
          <w:lang w:val="uk-UA"/>
        </w:rPr>
      </w:pPr>
    </w:p>
    <w:p w14:paraId="7045280F" w14:textId="77777777" w:rsidR="006B5E57" w:rsidRPr="00694453" w:rsidRDefault="006B5E57">
      <w:pPr>
        <w:rPr>
          <w:lang w:val="uk-UA"/>
        </w:rPr>
      </w:pPr>
    </w:p>
    <w:p w14:paraId="72D4D28A" w14:textId="77777777" w:rsidR="00D437DD" w:rsidRPr="00694453" w:rsidRDefault="00D437DD">
      <w:pPr>
        <w:rPr>
          <w:lang w:val="uk-UA"/>
        </w:rPr>
      </w:pPr>
    </w:p>
    <w:p w14:paraId="6C33AA69" w14:textId="77777777" w:rsidR="00D437DD" w:rsidRPr="00694453" w:rsidRDefault="00D437DD">
      <w:pPr>
        <w:rPr>
          <w:lang w:val="uk-UA"/>
        </w:rPr>
      </w:pPr>
    </w:p>
    <w:sectPr w:rsidR="00D437DD" w:rsidRPr="0069445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Volodymyr Bondariev">
    <w15:presenceInfo w15:providerId="Windows Live" w15:userId="02b099e88783af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12A7F"/>
    <w:rsid w:val="0001501D"/>
    <w:rsid w:val="000171CF"/>
    <w:rsid w:val="000259E1"/>
    <w:rsid w:val="00032040"/>
    <w:rsid w:val="00032739"/>
    <w:rsid w:val="00034A69"/>
    <w:rsid w:val="00036252"/>
    <w:rsid w:val="0004498E"/>
    <w:rsid w:val="00046790"/>
    <w:rsid w:val="00047CED"/>
    <w:rsid w:val="00052220"/>
    <w:rsid w:val="0005621F"/>
    <w:rsid w:val="00062FBA"/>
    <w:rsid w:val="00063680"/>
    <w:rsid w:val="0006584E"/>
    <w:rsid w:val="00067764"/>
    <w:rsid w:val="00067850"/>
    <w:rsid w:val="00074B2E"/>
    <w:rsid w:val="000807E9"/>
    <w:rsid w:val="00085D7F"/>
    <w:rsid w:val="000A144B"/>
    <w:rsid w:val="000B264C"/>
    <w:rsid w:val="000B3E43"/>
    <w:rsid w:val="000C39DA"/>
    <w:rsid w:val="000D44ED"/>
    <w:rsid w:val="000D5C8A"/>
    <w:rsid w:val="000D6891"/>
    <w:rsid w:val="000E7FDC"/>
    <w:rsid w:val="000F577F"/>
    <w:rsid w:val="00106F03"/>
    <w:rsid w:val="001141C4"/>
    <w:rsid w:val="00114F6A"/>
    <w:rsid w:val="001166A0"/>
    <w:rsid w:val="00130EF1"/>
    <w:rsid w:val="00143EBA"/>
    <w:rsid w:val="00147A95"/>
    <w:rsid w:val="00156DE5"/>
    <w:rsid w:val="00171CF7"/>
    <w:rsid w:val="0017346E"/>
    <w:rsid w:val="00175C1A"/>
    <w:rsid w:val="001A2C9A"/>
    <w:rsid w:val="001A406C"/>
    <w:rsid w:val="001A45FF"/>
    <w:rsid w:val="001B2F1E"/>
    <w:rsid w:val="001C08E4"/>
    <w:rsid w:val="001C34B0"/>
    <w:rsid w:val="001C5CBC"/>
    <w:rsid w:val="001D03D4"/>
    <w:rsid w:val="001F7574"/>
    <w:rsid w:val="002021A7"/>
    <w:rsid w:val="0021498D"/>
    <w:rsid w:val="00224071"/>
    <w:rsid w:val="002240D2"/>
    <w:rsid w:val="00237D02"/>
    <w:rsid w:val="00244366"/>
    <w:rsid w:val="00246BB9"/>
    <w:rsid w:val="002543A5"/>
    <w:rsid w:val="00275BCC"/>
    <w:rsid w:val="00284A26"/>
    <w:rsid w:val="00291549"/>
    <w:rsid w:val="002A5A98"/>
    <w:rsid w:val="002B1533"/>
    <w:rsid w:val="002C2140"/>
    <w:rsid w:val="002C2E44"/>
    <w:rsid w:val="002C635B"/>
    <w:rsid w:val="002D2F29"/>
    <w:rsid w:val="002E68FE"/>
    <w:rsid w:val="002F1621"/>
    <w:rsid w:val="002F3D7B"/>
    <w:rsid w:val="002F53E7"/>
    <w:rsid w:val="00310852"/>
    <w:rsid w:val="00313F91"/>
    <w:rsid w:val="00320CB2"/>
    <w:rsid w:val="0035301A"/>
    <w:rsid w:val="00355DFC"/>
    <w:rsid w:val="003562F7"/>
    <w:rsid w:val="00362FDB"/>
    <w:rsid w:val="00380284"/>
    <w:rsid w:val="00397677"/>
    <w:rsid w:val="003B00C3"/>
    <w:rsid w:val="003B095B"/>
    <w:rsid w:val="003B3192"/>
    <w:rsid w:val="003B40D0"/>
    <w:rsid w:val="003C3799"/>
    <w:rsid w:val="003F57ED"/>
    <w:rsid w:val="00405DB2"/>
    <w:rsid w:val="00422232"/>
    <w:rsid w:val="004222C1"/>
    <w:rsid w:val="00425C61"/>
    <w:rsid w:val="00443F7B"/>
    <w:rsid w:val="00453692"/>
    <w:rsid w:val="00457A7C"/>
    <w:rsid w:val="004635F2"/>
    <w:rsid w:val="00463FFA"/>
    <w:rsid w:val="00466262"/>
    <w:rsid w:val="00470DC0"/>
    <w:rsid w:val="00493E08"/>
    <w:rsid w:val="004B30FD"/>
    <w:rsid w:val="004C46B3"/>
    <w:rsid w:val="004D4142"/>
    <w:rsid w:val="004E54D5"/>
    <w:rsid w:val="004F401F"/>
    <w:rsid w:val="00512078"/>
    <w:rsid w:val="00520173"/>
    <w:rsid w:val="00554624"/>
    <w:rsid w:val="005575B9"/>
    <w:rsid w:val="00565CD8"/>
    <w:rsid w:val="005669CE"/>
    <w:rsid w:val="00567C0E"/>
    <w:rsid w:val="00582ECE"/>
    <w:rsid w:val="005A338B"/>
    <w:rsid w:val="005A5B7B"/>
    <w:rsid w:val="005A6BD2"/>
    <w:rsid w:val="005B0117"/>
    <w:rsid w:val="005B15CA"/>
    <w:rsid w:val="005C102B"/>
    <w:rsid w:val="005C14F6"/>
    <w:rsid w:val="005C4836"/>
    <w:rsid w:val="005C4FA9"/>
    <w:rsid w:val="005C5B5C"/>
    <w:rsid w:val="005D394A"/>
    <w:rsid w:val="005D49E5"/>
    <w:rsid w:val="005E7560"/>
    <w:rsid w:val="005F0B56"/>
    <w:rsid w:val="0060069B"/>
    <w:rsid w:val="00602469"/>
    <w:rsid w:val="00605496"/>
    <w:rsid w:val="00610402"/>
    <w:rsid w:val="006474DE"/>
    <w:rsid w:val="00653736"/>
    <w:rsid w:val="0066047C"/>
    <w:rsid w:val="00663780"/>
    <w:rsid w:val="00694453"/>
    <w:rsid w:val="006952BB"/>
    <w:rsid w:val="006A0EAF"/>
    <w:rsid w:val="006B2063"/>
    <w:rsid w:val="006B5E57"/>
    <w:rsid w:val="006C0C50"/>
    <w:rsid w:val="006C1E0C"/>
    <w:rsid w:val="006D5859"/>
    <w:rsid w:val="006F69F4"/>
    <w:rsid w:val="00723F19"/>
    <w:rsid w:val="0073561A"/>
    <w:rsid w:val="00741F3E"/>
    <w:rsid w:val="0074741F"/>
    <w:rsid w:val="00754126"/>
    <w:rsid w:val="0075528E"/>
    <w:rsid w:val="00756782"/>
    <w:rsid w:val="00777D1C"/>
    <w:rsid w:val="00787000"/>
    <w:rsid w:val="00792967"/>
    <w:rsid w:val="007A6841"/>
    <w:rsid w:val="007B2467"/>
    <w:rsid w:val="007B66E5"/>
    <w:rsid w:val="007E10CA"/>
    <w:rsid w:val="007F4789"/>
    <w:rsid w:val="00800950"/>
    <w:rsid w:val="00803B55"/>
    <w:rsid w:val="0081284B"/>
    <w:rsid w:val="008370D2"/>
    <w:rsid w:val="00876B55"/>
    <w:rsid w:val="00877684"/>
    <w:rsid w:val="00887DC2"/>
    <w:rsid w:val="008A7021"/>
    <w:rsid w:val="008B5C04"/>
    <w:rsid w:val="008C39B1"/>
    <w:rsid w:val="008D3884"/>
    <w:rsid w:val="008F3EE7"/>
    <w:rsid w:val="00900FDE"/>
    <w:rsid w:val="00934BFD"/>
    <w:rsid w:val="00940012"/>
    <w:rsid w:val="00947F9C"/>
    <w:rsid w:val="00952442"/>
    <w:rsid w:val="00966B6E"/>
    <w:rsid w:val="009748C3"/>
    <w:rsid w:val="00974F02"/>
    <w:rsid w:val="0098672C"/>
    <w:rsid w:val="00994635"/>
    <w:rsid w:val="009A3BE5"/>
    <w:rsid w:val="009B23A7"/>
    <w:rsid w:val="009C3120"/>
    <w:rsid w:val="009D60A3"/>
    <w:rsid w:val="009E5069"/>
    <w:rsid w:val="009F087A"/>
    <w:rsid w:val="009F247E"/>
    <w:rsid w:val="009F6DD7"/>
    <w:rsid w:val="00A16E75"/>
    <w:rsid w:val="00A177B0"/>
    <w:rsid w:val="00A20824"/>
    <w:rsid w:val="00A209F9"/>
    <w:rsid w:val="00A21850"/>
    <w:rsid w:val="00A30B6A"/>
    <w:rsid w:val="00A40FA8"/>
    <w:rsid w:val="00A41CCB"/>
    <w:rsid w:val="00A42447"/>
    <w:rsid w:val="00A513FF"/>
    <w:rsid w:val="00A57CA3"/>
    <w:rsid w:val="00A60808"/>
    <w:rsid w:val="00A825E4"/>
    <w:rsid w:val="00AA00B3"/>
    <w:rsid w:val="00AA095C"/>
    <w:rsid w:val="00AB2610"/>
    <w:rsid w:val="00AB5264"/>
    <w:rsid w:val="00AC34B7"/>
    <w:rsid w:val="00AD572B"/>
    <w:rsid w:val="00AE2A7F"/>
    <w:rsid w:val="00AF6234"/>
    <w:rsid w:val="00AF7D1E"/>
    <w:rsid w:val="00B16904"/>
    <w:rsid w:val="00B235D0"/>
    <w:rsid w:val="00B30D1F"/>
    <w:rsid w:val="00B345A1"/>
    <w:rsid w:val="00B433AE"/>
    <w:rsid w:val="00B62002"/>
    <w:rsid w:val="00B76EB8"/>
    <w:rsid w:val="00B93434"/>
    <w:rsid w:val="00BA012F"/>
    <w:rsid w:val="00BB2DC0"/>
    <w:rsid w:val="00BC29CA"/>
    <w:rsid w:val="00BC7DB5"/>
    <w:rsid w:val="00BE0550"/>
    <w:rsid w:val="00BE4F30"/>
    <w:rsid w:val="00BE5678"/>
    <w:rsid w:val="00BF0674"/>
    <w:rsid w:val="00BF083C"/>
    <w:rsid w:val="00BF3488"/>
    <w:rsid w:val="00C1413A"/>
    <w:rsid w:val="00C144D1"/>
    <w:rsid w:val="00C22644"/>
    <w:rsid w:val="00C366D4"/>
    <w:rsid w:val="00C53AC4"/>
    <w:rsid w:val="00C53EBA"/>
    <w:rsid w:val="00C57336"/>
    <w:rsid w:val="00C8288D"/>
    <w:rsid w:val="00C93847"/>
    <w:rsid w:val="00C94D79"/>
    <w:rsid w:val="00C94FD5"/>
    <w:rsid w:val="00C974EE"/>
    <w:rsid w:val="00CA6214"/>
    <w:rsid w:val="00CB7E5D"/>
    <w:rsid w:val="00CC2E52"/>
    <w:rsid w:val="00CC532D"/>
    <w:rsid w:val="00CC569A"/>
    <w:rsid w:val="00CC615F"/>
    <w:rsid w:val="00CE38A2"/>
    <w:rsid w:val="00CE3EF8"/>
    <w:rsid w:val="00CE794B"/>
    <w:rsid w:val="00CF0AAD"/>
    <w:rsid w:val="00D140BA"/>
    <w:rsid w:val="00D21527"/>
    <w:rsid w:val="00D23ED1"/>
    <w:rsid w:val="00D33D44"/>
    <w:rsid w:val="00D42F66"/>
    <w:rsid w:val="00D437DD"/>
    <w:rsid w:val="00D6625C"/>
    <w:rsid w:val="00D73570"/>
    <w:rsid w:val="00D77CD5"/>
    <w:rsid w:val="00D8144A"/>
    <w:rsid w:val="00D82339"/>
    <w:rsid w:val="00D84352"/>
    <w:rsid w:val="00DA4DB8"/>
    <w:rsid w:val="00DA5128"/>
    <w:rsid w:val="00DA7F65"/>
    <w:rsid w:val="00DC4236"/>
    <w:rsid w:val="00DD384D"/>
    <w:rsid w:val="00DE3855"/>
    <w:rsid w:val="00E0246A"/>
    <w:rsid w:val="00E03BEA"/>
    <w:rsid w:val="00E26856"/>
    <w:rsid w:val="00E307B5"/>
    <w:rsid w:val="00E35D11"/>
    <w:rsid w:val="00E3721F"/>
    <w:rsid w:val="00E65FDB"/>
    <w:rsid w:val="00E67C85"/>
    <w:rsid w:val="00E8478E"/>
    <w:rsid w:val="00EA2A3A"/>
    <w:rsid w:val="00EA4A73"/>
    <w:rsid w:val="00EB5B31"/>
    <w:rsid w:val="00EC7614"/>
    <w:rsid w:val="00ED7995"/>
    <w:rsid w:val="00EE7DAE"/>
    <w:rsid w:val="00EF4E91"/>
    <w:rsid w:val="00F146C0"/>
    <w:rsid w:val="00F17389"/>
    <w:rsid w:val="00F21C8E"/>
    <w:rsid w:val="00F34F36"/>
    <w:rsid w:val="00F4040C"/>
    <w:rsid w:val="00F45C0A"/>
    <w:rsid w:val="00F46598"/>
    <w:rsid w:val="00F46F62"/>
    <w:rsid w:val="00F574BA"/>
    <w:rsid w:val="00F6276A"/>
    <w:rsid w:val="00F64360"/>
    <w:rsid w:val="00F763C8"/>
    <w:rsid w:val="00F83CE9"/>
    <w:rsid w:val="00F915DD"/>
    <w:rsid w:val="00FA0E64"/>
    <w:rsid w:val="00FE31A3"/>
    <w:rsid w:val="00FE322F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9916070D-6525-43A8-854A-8D08C558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4DE"/>
    <w:pPr>
      <w:spacing w:after="0" w:line="360" w:lineRule="auto"/>
      <w:ind w:firstLine="720"/>
    </w:pPr>
  </w:style>
  <w:style w:type="paragraph" w:styleId="2">
    <w:name w:val="heading 2"/>
    <w:basedOn w:val="a"/>
    <w:next w:val="a"/>
    <w:link w:val="20"/>
    <w:uiPriority w:val="9"/>
    <w:unhideWhenUsed/>
    <w:qFormat/>
    <w:rsid w:val="006474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E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2ECE"/>
    <w:rPr>
      <w:color w:val="666666"/>
    </w:rPr>
  </w:style>
  <w:style w:type="paragraph" w:styleId="a6">
    <w:name w:val="No Spacing"/>
    <w:uiPriority w:val="1"/>
    <w:qFormat/>
    <w:rsid w:val="0073561A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CF0AAD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BF348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47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53E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Revision"/>
    <w:hidden/>
    <w:uiPriority w:val="99"/>
    <w:semiHidden/>
    <w:rsid w:val="00320C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50F18-B22D-4F6A-9E56-9B6A9DD69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9374</TotalTime>
  <Pages>1</Pages>
  <Words>3299</Words>
  <Characters>18807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31</cp:revision>
  <dcterms:created xsi:type="dcterms:W3CDTF">2024-08-02T13:57:00Z</dcterms:created>
  <dcterms:modified xsi:type="dcterms:W3CDTF">2024-09-15T17:11:00Z</dcterms:modified>
</cp:coreProperties>
</file>